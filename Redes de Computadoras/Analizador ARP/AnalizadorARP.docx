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7B65" w14:textId="6B8A2632" w:rsidR="00A61E02" w:rsidRDefault="00A61E02"/>
    <w:p w14:paraId="2DE8470C" w14:textId="45D8BE3E" w:rsidR="001A6DB3" w:rsidRDefault="001A6DB3"/>
    <w:p w14:paraId="0B7F6FBC" w14:textId="6249E8A1" w:rsidR="001A6DB3" w:rsidRDefault="001A6DB3" w:rsidP="001A6DB3">
      <w:pPr>
        <w:pStyle w:val="Textoindependiente"/>
        <w:spacing w:before="11"/>
        <w:rPr>
          <w:rFonts w:asciiTheme="majorHAnsi" w:hAnsiTheme="majorHAnsi" w:cstheme="majorHAnsi"/>
          <w:sz w:val="22"/>
          <w:szCs w:val="22"/>
        </w:rPr>
      </w:pPr>
    </w:p>
    <w:p w14:paraId="486E5536" w14:textId="77777777" w:rsidR="001A6DB3" w:rsidRPr="001A6DB3" w:rsidRDefault="001A6DB3" w:rsidP="001A6DB3">
      <w:pPr>
        <w:pStyle w:val="Textoindependiente"/>
        <w:spacing w:before="11"/>
        <w:rPr>
          <w:rFonts w:asciiTheme="majorHAnsi" w:hAnsiTheme="majorHAnsi" w:cstheme="majorHAnsi"/>
          <w:sz w:val="22"/>
          <w:szCs w:val="22"/>
        </w:rPr>
      </w:pPr>
    </w:p>
    <w:p w14:paraId="76E24A50" w14:textId="4356B465" w:rsidR="001A6DB3" w:rsidRPr="001A6DB3" w:rsidRDefault="001A6DB3" w:rsidP="001A6DB3">
      <w:pPr>
        <w:pStyle w:val="Textoindependiente"/>
        <w:spacing w:before="11"/>
        <w:rPr>
          <w:rFonts w:asciiTheme="majorHAnsi" w:hAnsiTheme="majorHAnsi" w:cstheme="majorHAnsi"/>
          <w:sz w:val="22"/>
          <w:szCs w:val="22"/>
        </w:rPr>
      </w:pPr>
    </w:p>
    <w:p w14:paraId="77DD5A36" w14:textId="77777777" w:rsidR="004477A2" w:rsidRDefault="001A6DB3" w:rsidP="001A6DB3">
      <w:pPr>
        <w:pStyle w:val="Textoindependiente"/>
        <w:spacing w:before="11"/>
        <w:rPr>
          <w:rFonts w:ascii="Montserrat SemiBold" w:hAnsi="Montserrat SemiBold"/>
          <w:color w:val="800000"/>
          <w:sz w:val="44"/>
          <w:szCs w:val="44"/>
        </w:rPr>
      </w:pPr>
      <w:r w:rsidRPr="001A6DB3">
        <w:rPr>
          <w:rFonts w:asciiTheme="majorHAnsi" w:hAnsiTheme="majorHAnsi" w:cstheme="majorHAnsi"/>
          <w:sz w:val="22"/>
          <w:szCs w:val="22"/>
        </w:rPr>
        <w:br/>
      </w:r>
      <w:r w:rsidR="004477A2">
        <w:rPr>
          <w:rFonts w:ascii="Montserrat SemiBold" w:hAnsi="Montserrat SemiBold"/>
          <w:sz w:val="44"/>
          <w:szCs w:val="44"/>
        </w:rPr>
        <w:t>Integrantes</w:t>
      </w:r>
      <w:r w:rsidRPr="00810D2C">
        <w:rPr>
          <w:rFonts w:ascii="Montserrat SemiBold" w:hAnsi="Montserrat SemiBold"/>
          <w:sz w:val="44"/>
          <w:szCs w:val="44"/>
        </w:rPr>
        <w:t>:</w:t>
      </w:r>
      <w:r w:rsidRPr="0040691D">
        <w:rPr>
          <w:rFonts w:ascii="Montserrat SemiBold" w:hAnsi="Montserrat SemiBold"/>
          <w:color w:val="800000"/>
          <w:sz w:val="44"/>
          <w:szCs w:val="44"/>
        </w:rPr>
        <w:t xml:space="preserve"> </w:t>
      </w:r>
    </w:p>
    <w:p w14:paraId="488BA003" w14:textId="4800FB54" w:rsidR="004477A2" w:rsidRDefault="001A6DB3" w:rsidP="004477A2">
      <w:pPr>
        <w:pStyle w:val="Textoindependiente"/>
        <w:numPr>
          <w:ilvl w:val="0"/>
          <w:numId w:val="1"/>
        </w:numPr>
        <w:spacing w:before="11"/>
        <w:rPr>
          <w:rFonts w:ascii="Montserrat" w:hAnsi="Montserrat"/>
          <w:sz w:val="44"/>
          <w:szCs w:val="44"/>
        </w:rPr>
      </w:pPr>
      <w:r w:rsidRPr="00810D2C">
        <w:rPr>
          <w:rFonts w:ascii="Montserrat" w:hAnsi="Montserrat"/>
          <w:sz w:val="44"/>
          <w:szCs w:val="44"/>
        </w:rPr>
        <w:t>Cruz López Adrián</w:t>
      </w:r>
    </w:p>
    <w:p w14:paraId="68B69144" w14:textId="0CBF1A98" w:rsidR="004477A2" w:rsidRPr="004477A2" w:rsidRDefault="004477A2" w:rsidP="004477A2">
      <w:pPr>
        <w:pStyle w:val="Textoindependiente"/>
        <w:numPr>
          <w:ilvl w:val="0"/>
          <w:numId w:val="1"/>
        </w:numPr>
        <w:spacing w:before="11"/>
        <w:rPr>
          <w:rFonts w:ascii="Montserrat" w:hAnsi="Montserrat"/>
          <w:sz w:val="44"/>
          <w:szCs w:val="44"/>
        </w:rPr>
      </w:pPr>
      <w:r>
        <w:rPr>
          <w:rFonts w:ascii="Montserrat" w:hAnsi="Montserrat"/>
          <w:sz w:val="44"/>
          <w:szCs w:val="44"/>
        </w:rPr>
        <w:t>Lemus Ruiz Mariana Elizabeth</w:t>
      </w:r>
    </w:p>
    <w:p w14:paraId="1077B8D3" w14:textId="77777777" w:rsidR="001A6DB3" w:rsidRPr="00682598" w:rsidRDefault="001A6DB3" w:rsidP="001A6DB3">
      <w:pPr>
        <w:pStyle w:val="Textoindependiente"/>
        <w:spacing w:before="11"/>
        <w:rPr>
          <w:rFonts w:ascii="Montserrat SemiBold" w:hAnsi="Montserrat SemiBold"/>
          <w:color w:val="002060"/>
          <w:sz w:val="20"/>
          <w:szCs w:val="20"/>
        </w:rPr>
      </w:pPr>
    </w:p>
    <w:p w14:paraId="5BFA2807" w14:textId="0434E6D4" w:rsidR="001A6DB3" w:rsidRDefault="001A6DB3" w:rsidP="001A6DB3">
      <w:pPr>
        <w:pStyle w:val="Textoindependiente"/>
        <w:spacing w:before="11"/>
        <w:rPr>
          <w:rFonts w:ascii="Montserrat" w:hAnsi="Montserrat"/>
          <w:sz w:val="44"/>
          <w:szCs w:val="44"/>
        </w:rPr>
      </w:pPr>
      <w:r w:rsidRPr="00810D2C">
        <w:rPr>
          <w:rFonts w:ascii="Montserrat SemiBold" w:hAnsi="Montserrat SemiBold"/>
          <w:sz w:val="44"/>
          <w:szCs w:val="44"/>
        </w:rPr>
        <w:t>Grupo:</w:t>
      </w:r>
      <w:r w:rsidRPr="0040691D">
        <w:rPr>
          <w:rFonts w:ascii="Montserrat SemiBold" w:hAnsi="Montserrat SemiBold"/>
          <w:color w:val="800000"/>
          <w:sz w:val="44"/>
          <w:szCs w:val="44"/>
        </w:rPr>
        <w:t xml:space="preserve"> </w:t>
      </w:r>
      <w:r w:rsidR="004477A2">
        <w:rPr>
          <w:rFonts w:ascii="Montserrat" w:hAnsi="Montserrat"/>
          <w:sz w:val="44"/>
          <w:szCs w:val="44"/>
        </w:rPr>
        <w:t>2</w:t>
      </w:r>
      <w:r w:rsidRPr="00810D2C">
        <w:rPr>
          <w:rFonts w:ascii="Montserrat" w:hAnsi="Montserrat"/>
          <w:sz w:val="44"/>
          <w:szCs w:val="44"/>
        </w:rPr>
        <w:t>CM</w:t>
      </w:r>
      <w:r w:rsidR="008222CE">
        <w:rPr>
          <w:rFonts w:ascii="Montserrat" w:hAnsi="Montserrat"/>
          <w:sz w:val="44"/>
          <w:szCs w:val="44"/>
        </w:rPr>
        <w:t>15</w:t>
      </w:r>
    </w:p>
    <w:p w14:paraId="6988211E" w14:textId="77777777" w:rsidR="004477A2" w:rsidRDefault="004477A2" w:rsidP="001A6DB3">
      <w:pPr>
        <w:pStyle w:val="Textoindependiente"/>
        <w:spacing w:before="11"/>
        <w:rPr>
          <w:rFonts w:ascii="Montserrat SemiBold" w:hAnsi="Montserrat SemiBold"/>
          <w:color w:val="800000"/>
          <w:sz w:val="20"/>
          <w:szCs w:val="20"/>
        </w:rPr>
      </w:pPr>
    </w:p>
    <w:p w14:paraId="42781C7A" w14:textId="25A272B0" w:rsidR="004477A2" w:rsidRPr="00BF688D" w:rsidRDefault="004477A2" w:rsidP="004477A2">
      <w:pPr>
        <w:pStyle w:val="Textoindependiente"/>
        <w:spacing w:before="11"/>
        <w:rPr>
          <w:rFonts w:ascii="Montserrat" w:hAnsi="Montserrat"/>
          <w:sz w:val="44"/>
          <w:szCs w:val="44"/>
        </w:rPr>
      </w:pPr>
      <w:r>
        <w:rPr>
          <w:rFonts w:ascii="Montserrat SemiBold" w:hAnsi="Montserrat SemiBold"/>
          <w:sz w:val="44"/>
          <w:szCs w:val="44"/>
        </w:rPr>
        <w:t>Equipo</w:t>
      </w:r>
      <w:r w:rsidRPr="00810D2C">
        <w:rPr>
          <w:rFonts w:ascii="Montserrat SemiBold" w:hAnsi="Montserrat SemiBold"/>
          <w:sz w:val="44"/>
          <w:szCs w:val="44"/>
        </w:rPr>
        <w:t>:</w:t>
      </w:r>
      <w:r w:rsidRPr="0040691D">
        <w:rPr>
          <w:rFonts w:ascii="Montserrat SemiBold" w:hAnsi="Montserrat SemiBold"/>
          <w:color w:val="800000"/>
          <w:sz w:val="44"/>
          <w:szCs w:val="44"/>
        </w:rPr>
        <w:t xml:space="preserve"> </w:t>
      </w:r>
      <w:r w:rsidR="00BF688D" w:rsidRPr="00BF688D">
        <w:rPr>
          <w:rFonts w:ascii="Montserrat" w:hAnsi="Montserrat"/>
          <w:sz w:val="44"/>
          <w:szCs w:val="44"/>
        </w:rPr>
        <w:t>8</w:t>
      </w:r>
    </w:p>
    <w:p w14:paraId="26DE8948" w14:textId="77777777" w:rsidR="001A6DB3" w:rsidRPr="00C602A5" w:rsidRDefault="001A6DB3" w:rsidP="001A6DB3">
      <w:pPr>
        <w:pStyle w:val="Textoindependiente"/>
        <w:spacing w:before="11"/>
        <w:rPr>
          <w:rFonts w:ascii="Montserrat SemiBold" w:hAnsi="Montserrat SemiBold"/>
          <w:color w:val="800000"/>
          <w:sz w:val="20"/>
          <w:szCs w:val="20"/>
        </w:rPr>
      </w:pPr>
    </w:p>
    <w:p w14:paraId="424568D8" w14:textId="132AC930" w:rsidR="001A6DB3" w:rsidRPr="00810D2C" w:rsidRDefault="001A6DB3" w:rsidP="001A6DB3">
      <w:pPr>
        <w:pStyle w:val="Textoindependiente"/>
        <w:spacing w:before="11"/>
        <w:rPr>
          <w:rFonts w:ascii="Montserrat SemiBold" w:hAnsi="Montserrat SemiBold"/>
          <w:color w:val="800000"/>
          <w:sz w:val="20"/>
          <w:szCs w:val="20"/>
        </w:rPr>
      </w:pPr>
      <w:r w:rsidRPr="00810D2C">
        <w:rPr>
          <w:rFonts w:ascii="Montserrat SemiBold" w:hAnsi="Montserrat SemiBold"/>
          <w:sz w:val="44"/>
          <w:szCs w:val="44"/>
        </w:rPr>
        <w:t>Asignatura:</w:t>
      </w:r>
      <w:r w:rsidR="008222CE">
        <w:rPr>
          <w:rFonts w:ascii="Montserrat" w:hAnsi="Montserrat"/>
          <w:sz w:val="44"/>
          <w:szCs w:val="44"/>
        </w:rPr>
        <w:t xml:space="preserve"> </w:t>
      </w:r>
      <w:r w:rsidR="00BF688D">
        <w:rPr>
          <w:rFonts w:ascii="Montserrat" w:hAnsi="Montserrat"/>
          <w:sz w:val="44"/>
          <w:szCs w:val="44"/>
        </w:rPr>
        <w:t>Redes de computadoras</w:t>
      </w:r>
      <w:r w:rsidRPr="0040691D">
        <w:rPr>
          <w:rFonts w:ascii="Montserrat SemiBold" w:hAnsi="Montserrat SemiBold"/>
          <w:color w:val="002060"/>
          <w:sz w:val="44"/>
          <w:szCs w:val="44"/>
        </w:rPr>
        <w:tab/>
      </w:r>
    </w:p>
    <w:p w14:paraId="7BD41090" w14:textId="77777777" w:rsidR="001A6DB3" w:rsidRPr="00682598" w:rsidRDefault="001A6DB3" w:rsidP="001A6DB3">
      <w:pPr>
        <w:pStyle w:val="Textoindependiente"/>
        <w:spacing w:before="11"/>
        <w:rPr>
          <w:rFonts w:ascii="Montserrat SemiBold" w:hAnsi="Montserrat SemiBold"/>
          <w:color w:val="800000"/>
          <w:sz w:val="20"/>
          <w:szCs w:val="20"/>
        </w:rPr>
      </w:pPr>
    </w:p>
    <w:p w14:paraId="118C6C4F" w14:textId="05BF1265" w:rsidR="001A6DB3" w:rsidRPr="00BF688D" w:rsidRDefault="001A6DB3" w:rsidP="001A6DB3">
      <w:pPr>
        <w:pStyle w:val="Textoindependiente"/>
        <w:spacing w:before="11"/>
        <w:rPr>
          <w:rFonts w:ascii="Montserrat" w:hAnsi="Montserrat"/>
          <w:sz w:val="44"/>
          <w:szCs w:val="44"/>
        </w:rPr>
      </w:pPr>
      <w:r w:rsidRPr="00810D2C">
        <w:rPr>
          <w:rFonts w:ascii="Montserrat SemiBold" w:hAnsi="Montserrat SemiBold"/>
          <w:sz w:val="44"/>
          <w:szCs w:val="44"/>
        </w:rPr>
        <w:t>Profesor:</w:t>
      </w:r>
      <w:r w:rsidRPr="0040691D">
        <w:rPr>
          <w:rFonts w:ascii="Montserrat SemiBold" w:hAnsi="Montserrat SemiBold"/>
          <w:color w:val="800000"/>
          <w:sz w:val="44"/>
          <w:szCs w:val="44"/>
        </w:rPr>
        <w:t xml:space="preserve"> </w:t>
      </w:r>
      <w:r w:rsidR="00BF688D">
        <w:rPr>
          <w:rFonts w:ascii="Montserrat" w:hAnsi="Montserrat"/>
          <w:sz w:val="44"/>
          <w:szCs w:val="44"/>
        </w:rPr>
        <w:t xml:space="preserve">Nidia Asunción </w:t>
      </w:r>
      <w:r w:rsidR="00A61F8A">
        <w:rPr>
          <w:rFonts w:ascii="Montserrat" w:hAnsi="Montserrat"/>
          <w:sz w:val="44"/>
          <w:szCs w:val="44"/>
        </w:rPr>
        <w:t>Cortez Duarte</w:t>
      </w:r>
    </w:p>
    <w:p w14:paraId="5323E040" w14:textId="77777777" w:rsidR="001A6DB3" w:rsidRPr="0040691D" w:rsidRDefault="001A6DB3" w:rsidP="001A6DB3">
      <w:pPr>
        <w:pStyle w:val="Textoindependiente"/>
        <w:spacing w:before="11"/>
        <w:rPr>
          <w:rFonts w:ascii="Montserrat SemiBold" w:hAnsi="Montserrat SemiBold"/>
          <w:color w:val="800000"/>
          <w:sz w:val="20"/>
          <w:szCs w:val="20"/>
        </w:rPr>
      </w:pPr>
    </w:p>
    <w:p w14:paraId="225ED104" w14:textId="36C41BC7" w:rsidR="001A6DB3" w:rsidRPr="00A61F8A" w:rsidRDefault="001A6DB3" w:rsidP="001A6DB3">
      <w:pPr>
        <w:pStyle w:val="Textoindependiente"/>
        <w:spacing w:before="11"/>
        <w:jc w:val="center"/>
        <w:rPr>
          <w:rFonts w:ascii="Montserrat" w:hAnsi="Montserrat"/>
          <w:sz w:val="44"/>
          <w:szCs w:val="44"/>
        </w:rPr>
      </w:pPr>
      <w:r w:rsidRPr="00810D2C">
        <w:rPr>
          <w:rFonts w:ascii="Montserrat SemiBold" w:hAnsi="Montserrat SemiBold"/>
          <w:sz w:val="44"/>
          <w:szCs w:val="44"/>
        </w:rPr>
        <w:t>Actividad:</w:t>
      </w:r>
      <w:r w:rsidRPr="0040691D">
        <w:rPr>
          <w:rFonts w:ascii="Montserrat SemiBold" w:hAnsi="Montserrat SemiBold"/>
          <w:color w:val="800000"/>
          <w:sz w:val="44"/>
          <w:szCs w:val="44"/>
        </w:rPr>
        <w:t xml:space="preserve"> </w:t>
      </w:r>
      <w:r w:rsidR="00A61F8A">
        <w:rPr>
          <w:rFonts w:ascii="Montserrat" w:hAnsi="Montserrat"/>
          <w:sz w:val="44"/>
          <w:szCs w:val="44"/>
        </w:rPr>
        <w:t>“Analizador ARP”</w:t>
      </w:r>
    </w:p>
    <w:p w14:paraId="2A855129" w14:textId="77777777" w:rsidR="001A6DB3" w:rsidRPr="0040691D" w:rsidRDefault="001A6DB3" w:rsidP="001A6DB3">
      <w:pPr>
        <w:pStyle w:val="Textoindependiente"/>
        <w:spacing w:before="11"/>
        <w:rPr>
          <w:rFonts w:ascii="Montserrat SemiBold" w:hAnsi="Montserrat SemiBold"/>
          <w:color w:val="800000"/>
          <w:sz w:val="20"/>
          <w:szCs w:val="20"/>
        </w:rPr>
      </w:pPr>
    </w:p>
    <w:p w14:paraId="2C510D6E" w14:textId="088E6033" w:rsidR="001A6DB3" w:rsidRDefault="001A6DB3" w:rsidP="001A6DB3">
      <w:pPr>
        <w:pStyle w:val="Textoindependiente"/>
        <w:spacing w:before="11"/>
        <w:rPr>
          <w:rFonts w:ascii="Montserrat" w:hAnsi="Montserrat"/>
          <w:sz w:val="44"/>
          <w:szCs w:val="44"/>
        </w:rPr>
        <w:sectPr w:rsidR="001A6DB3">
          <w:headerReference w:type="default" r:id="rId8"/>
          <w:pgSz w:w="12240" w:h="15840"/>
          <w:pgMar w:top="1417" w:right="1701" w:bottom="1417" w:left="1701" w:header="708" w:footer="708" w:gutter="0"/>
          <w:cols w:space="708"/>
          <w:docGrid w:linePitch="360"/>
        </w:sectPr>
      </w:pPr>
      <w:r w:rsidRPr="00810D2C">
        <w:rPr>
          <w:rFonts w:ascii="Montserrat SemiBold" w:hAnsi="Montserrat SemiBold"/>
          <w:sz w:val="44"/>
          <w:szCs w:val="44"/>
        </w:rPr>
        <w:t>Fecha:</w:t>
      </w:r>
      <w:r w:rsidRPr="0040691D">
        <w:rPr>
          <w:rFonts w:ascii="Montserrat SemiBold" w:hAnsi="Montserrat SemiBold"/>
          <w:color w:val="800000"/>
          <w:sz w:val="44"/>
          <w:szCs w:val="44"/>
        </w:rPr>
        <w:t xml:space="preserve"> </w:t>
      </w:r>
      <w:r w:rsidR="008222CE">
        <w:rPr>
          <w:rFonts w:ascii="Montserrat" w:hAnsi="Montserrat"/>
          <w:sz w:val="44"/>
          <w:szCs w:val="44"/>
        </w:rPr>
        <w:t>2</w:t>
      </w:r>
      <w:r w:rsidR="00F64A59">
        <w:rPr>
          <w:rFonts w:ascii="Montserrat" w:hAnsi="Montserrat"/>
          <w:sz w:val="44"/>
          <w:szCs w:val="44"/>
        </w:rPr>
        <w:t>1</w:t>
      </w:r>
      <w:r w:rsidRPr="00810D2C">
        <w:rPr>
          <w:rFonts w:ascii="Montserrat SemiBold" w:hAnsi="Montserrat SemiBold"/>
          <w:sz w:val="44"/>
          <w:szCs w:val="44"/>
        </w:rPr>
        <w:t>/</w:t>
      </w:r>
      <w:r w:rsidR="006E13CB">
        <w:rPr>
          <w:rFonts w:ascii="Montserrat" w:hAnsi="Montserrat"/>
          <w:sz w:val="44"/>
          <w:szCs w:val="44"/>
        </w:rPr>
        <w:t>11</w:t>
      </w:r>
      <w:r w:rsidRPr="00810D2C">
        <w:rPr>
          <w:rFonts w:ascii="Montserrat SemiBold" w:hAnsi="Montserrat SemiBold"/>
          <w:sz w:val="44"/>
          <w:szCs w:val="44"/>
        </w:rPr>
        <w:t>/</w:t>
      </w:r>
      <w:r w:rsidRPr="00810D2C">
        <w:rPr>
          <w:rFonts w:ascii="Montserrat" w:hAnsi="Montserrat"/>
          <w:sz w:val="44"/>
          <w:szCs w:val="44"/>
        </w:rPr>
        <w:t>2021</w:t>
      </w:r>
    </w:p>
    <w:p w14:paraId="6969ACA5" w14:textId="5AF356C7" w:rsidR="00092CF9" w:rsidRPr="0038325C" w:rsidRDefault="0038325C" w:rsidP="0038325C">
      <w:pPr>
        <w:jc w:val="center"/>
        <w:rPr>
          <w:rFonts w:ascii="Montserrat SemiBold" w:hAnsi="Montserrat SemiBold"/>
          <w:sz w:val="24"/>
          <w:szCs w:val="24"/>
          <w:lang w:eastAsia="es-MX"/>
        </w:rPr>
      </w:pPr>
      <w:r w:rsidRPr="0038325C">
        <w:rPr>
          <w:rFonts w:ascii="Montserrat SemiBold" w:hAnsi="Montserrat SemiBold"/>
          <w:sz w:val="24"/>
          <w:szCs w:val="24"/>
          <w:lang w:eastAsia="es-MX"/>
        </w:rPr>
        <w:lastRenderedPageBreak/>
        <w:t>ARP (</w:t>
      </w:r>
      <w:proofErr w:type="spellStart"/>
      <w:r w:rsidRPr="0038325C">
        <w:rPr>
          <w:rFonts w:ascii="Montserrat SemiBold" w:hAnsi="Montserrat SemiBold"/>
          <w:sz w:val="24"/>
          <w:szCs w:val="24"/>
          <w:lang w:eastAsia="es-MX"/>
        </w:rPr>
        <w:t>Address</w:t>
      </w:r>
      <w:proofErr w:type="spellEnd"/>
      <w:r w:rsidRPr="0038325C">
        <w:rPr>
          <w:rFonts w:ascii="Montserrat SemiBold" w:hAnsi="Montserrat SemiBold"/>
          <w:sz w:val="24"/>
          <w:szCs w:val="24"/>
          <w:lang w:eastAsia="es-MX"/>
        </w:rPr>
        <w:t xml:space="preserve"> </w:t>
      </w:r>
      <w:proofErr w:type="spellStart"/>
      <w:r w:rsidRPr="0038325C">
        <w:rPr>
          <w:rFonts w:ascii="Montserrat SemiBold" w:hAnsi="Montserrat SemiBold"/>
          <w:sz w:val="24"/>
          <w:szCs w:val="24"/>
          <w:lang w:eastAsia="es-MX"/>
        </w:rPr>
        <w:t>Resolution</w:t>
      </w:r>
      <w:proofErr w:type="spellEnd"/>
      <w:r w:rsidRPr="0038325C">
        <w:rPr>
          <w:rFonts w:ascii="Montserrat SemiBold" w:hAnsi="Montserrat SemiBold"/>
          <w:sz w:val="24"/>
          <w:szCs w:val="24"/>
          <w:lang w:eastAsia="es-MX"/>
        </w:rPr>
        <w:t xml:space="preserve"> </w:t>
      </w:r>
      <w:proofErr w:type="spellStart"/>
      <w:r w:rsidRPr="0038325C">
        <w:rPr>
          <w:rFonts w:ascii="Montserrat SemiBold" w:hAnsi="Montserrat SemiBold"/>
          <w:sz w:val="24"/>
          <w:szCs w:val="24"/>
          <w:lang w:eastAsia="es-MX"/>
        </w:rPr>
        <w:t>Protocol</w:t>
      </w:r>
      <w:proofErr w:type="spellEnd"/>
      <w:r w:rsidRPr="0038325C">
        <w:rPr>
          <w:rFonts w:ascii="Montserrat SemiBold" w:hAnsi="Montserrat SemiBold"/>
          <w:sz w:val="24"/>
          <w:szCs w:val="24"/>
          <w:lang w:eastAsia="es-MX"/>
        </w:rPr>
        <w:t>)</w:t>
      </w:r>
    </w:p>
    <w:p w14:paraId="6834ABC3" w14:textId="5E43BA60" w:rsidR="009415F0" w:rsidRDefault="00CE79D6" w:rsidP="00CE79D6">
      <w:pPr>
        <w:rPr>
          <w:rFonts w:ascii="Montserrat" w:eastAsiaTheme="minorEastAsia" w:hAnsi="Montserrat"/>
        </w:rPr>
      </w:pPr>
      <w:r w:rsidRPr="00CE79D6">
        <w:rPr>
          <w:rFonts w:ascii="Montserrat SemiBold" w:eastAsiaTheme="minorEastAsia" w:hAnsi="Montserrat SemiBold"/>
        </w:rPr>
        <w:t>De</w:t>
      </w:r>
      <w:r w:rsidR="009415F0">
        <w:rPr>
          <w:rFonts w:ascii="Montserrat SemiBold" w:eastAsiaTheme="minorEastAsia" w:hAnsi="Montserrat SemiBold"/>
        </w:rPr>
        <w:t>finición</w:t>
      </w:r>
    </w:p>
    <w:p w14:paraId="36BCD1FE" w14:textId="143C3C60" w:rsidR="009415F0" w:rsidRDefault="000A7EF0" w:rsidP="000A7EF0">
      <w:pPr>
        <w:jc w:val="both"/>
        <w:rPr>
          <w:rFonts w:ascii="Montserrat" w:eastAsiaTheme="minorEastAsia" w:hAnsi="Montserrat"/>
        </w:rPr>
      </w:pPr>
      <w:r w:rsidRPr="000A7EF0">
        <w:rPr>
          <w:rFonts w:ascii="Montserrat" w:eastAsiaTheme="minorEastAsia" w:hAnsi="Montserrat"/>
        </w:rPr>
        <w:t>Es un protocolo de comunicación que se utiliza para descubrir la dirección física asociada con una dirección de red determinada. Generalmente, ARP es un proceso de mapeo desde la capa de red a la capa de enlace de datos para descubrir la dirección MAC de una dirección de protocolo de Internet. Para enviar datos al destino es necesario tener una dirección IP, pero no suficiente, también necesitamos la dirección física de la máquina de destino. ARP se utiliza para obtener la dirección física de la máquina de destino.</w:t>
      </w:r>
    </w:p>
    <w:p w14:paraId="68B11B7D" w14:textId="0B402EA3" w:rsidR="00671843" w:rsidRPr="00604C99" w:rsidRDefault="003F7BA0" w:rsidP="00CE79D6">
      <w:pPr>
        <w:rPr>
          <w:rFonts w:ascii="Montserrat SemiBold" w:eastAsiaTheme="minorEastAsia" w:hAnsi="Montserrat SemiBold"/>
        </w:rPr>
      </w:pPr>
      <w:r>
        <w:rPr>
          <w:rFonts w:ascii="Montserrat SemiBold" w:eastAsiaTheme="minorEastAsia" w:hAnsi="Montserrat SemiBold"/>
        </w:rPr>
        <w:t xml:space="preserve">Diferencia entre </w:t>
      </w:r>
      <w:r w:rsidR="00671843" w:rsidRPr="00604C99">
        <w:rPr>
          <w:rFonts w:ascii="Montserrat SemiBold" w:eastAsiaTheme="minorEastAsia" w:hAnsi="Montserrat SemiBold"/>
        </w:rPr>
        <w:t>ARP</w:t>
      </w:r>
      <w:r>
        <w:rPr>
          <w:rFonts w:ascii="Montserrat SemiBold" w:eastAsiaTheme="minorEastAsia" w:hAnsi="Montserrat SemiBold"/>
        </w:rPr>
        <w:t xml:space="preserve"> y </w:t>
      </w:r>
      <w:r w:rsidR="00671843" w:rsidRPr="00604C99">
        <w:rPr>
          <w:rFonts w:ascii="Montserrat SemiBold" w:eastAsiaTheme="minorEastAsia" w:hAnsi="Montserrat SemiBold"/>
        </w:rPr>
        <w:t>ARP inverso</w:t>
      </w:r>
    </w:p>
    <w:p w14:paraId="7B52ABEF" w14:textId="77777777" w:rsidR="00FE0ECB" w:rsidRDefault="00FE0ECB" w:rsidP="00FE0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Pr>
          <w:rFonts w:ascii="Arial" w:hAnsi="Arial" w:cs="Arial"/>
          <w:noProof/>
        </w:rPr>
        <mc:AlternateContent>
          <mc:Choice Requires="wpg">
            <w:drawing>
              <wp:anchor distT="0" distB="0" distL="114300" distR="114300" simplePos="0" relativeHeight="251658243" behindDoc="0" locked="0" layoutInCell="1" allowOverlap="1" wp14:anchorId="24AD22F1" wp14:editId="21224F72">
                <wp:simplePos x="0" y="0"/>
                <wp:positionH relativeFrom="column">
                  <wp:posOffset>1072515</wp:posOffset>
                </wp:positionH>
                <wp:positionV relativeFrom="paragraph">
                  <wp:posOffset>233680</wp:posOffset>
                </wp:positionV>
                <wp:extent cx="3543300" cy="1943100"/>
                <wp:effectExtent l="0" t="0" r="0" b="0"/>
                <wp:wrapNone/>
                <wp:docPr id="79" name="Grupo 79"/>
                <wp:cNvGraphicFramePr/>
                <a:graphic xmlns:a="http://schemas.openxmlformats.org/drawingml/2006/main">
                  <a:graphicData uri="http://schemas.microsoft.com/office/word/2010/wordprocessingGroup">
                    <wpg:wgp>
                      <wpg:cNvGrpSpPr/>
                      <wpg:grpSpPr>
                        <a:xfrm>
                          <a:off x="0" y="0"/>
                          <a:ext cx="3543300" cy="1943100"/>
                          <a:chOff x="0" y="0"/>
                          <a:chExt cx="3543300" cy="1943100"/>
                        </a:xfrm>
                      </wpg:grpSpPr>
                      <wpg:grpSp>
                        <wpg:cNvPr id="80" name="Grupo 80"/>
                        <wpg:cNvGrpSpPr/>
                        <wpg:grpSpPr>
                          <a:xfrm>
                            <a:off x="0" y="561975"/>
                            <a:ext cx="3543300" cy="1381125"/>
                            <a:chOff x="0" y="0"/>
                            <a:chExt cx="3543300" cy="1381125"/>
                          </a:xfrm>
                        </wpg:grpSpPr>
                        <wps:wsp>
                          <wps:cNvPr id="81" name="Cuadro de texto 81"/>
                          <wps:cNvSpPr txBox="1"/>
                          <wps:spPr>
                            <a:xfrm>
                              <a:off x="0" y="9525"/>
                              <a:ext cx="704850" cy="371475"/>
                            </a:xfrm>
                            <a:prstGeom prst="rect">
                              <a:avLst/>
                            </a:prstGeom>
                            <a:noFill/>
                            <a:ln w="6350">
                              <a:noFill/>
                            </a:ln>
                          </wps:spPr>
                          <wps:txbx>
                            <w:txbxContent>
                              <w:p w14:paraId="46C243AD" w14:textId="77777777"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De: </w:t>
                                </w:r>
                                <w:r w:rsidRPr="00AF3B47">
                                  <w:rPr>
                                    <w:rFonts w:ascii="Montserrat" w:hAnsi="Montserrat"/>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2676525" y="0"/>
                              <a:ext cx="856615" cy="371475"/>
                            </a:xfrm>
                            <a:prstGeom prst="rect">
                              <a:avLst/>
                            </a:prstGeom>
                            <a:noFill/>
                            <a:ln w="6350">
                              <a:noFill/>
                            </a:ln>
                          </wps:spPr>
                          <wps:txbx>
                            <w:txbxContent>
                              <w:p w14:paraId="316231D1" w14:textId="77777777"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Para: </w:t>
                                </w:r>
                                <w:r w:rsidRPr="00AF3B47">
                                  <w:rPr>
                                    <w:rFonts w:ascii="Montserrat" w:hAnsi="Montserrat"/>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0" y="704850"/>
                              <a:ext cx="1209675" cy="371475"/>
                            </a:xfrm>
                            <a:prstGeom prst="rect">
                              <a:avLst/>
                            </a:prstGeom>
                            <a:noFill/>
                            <a:ln w="6350">
                              <a:noFill/>
                            </a:ln>
                          </wps:spPr>
                          <wps:txbx>
                            <w:txbxContent>
                              <w:p w14:paraId="5A0B9DD3"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0" y="1009650"/>
                              <a:ext cx="1809750" cy="371475"/>
                            </a:xfrm>
                            <a:prstGeom prst="rect">
                              <a:avLst/>
                            </a:prstGeom>
                            <a:noFill/>
                            <a:ln w="6350">
                              <a:noFill/>
                            </a:ln>
                          </wps:spPr>
                          <wps:txbx>
                            <w:txbxContent>
                              <w:p w14:paraId="7F5D7694"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Cuadro de texto 85"/>
                          <wps:cNvSpPr txBox="1"/>
                          <wps:spPr>
                            <a:xfrm>
                              <a:off x="2390775" y="704850"/>
                              <a:ext cx="1146810" cy="371475"/>
                            </a:xfrm>
                            <a:prstGeom prst="rect">
                              <a:avLst/>
                            </a:prstGeom>
                            <a:noFill/>
                            <a:ln w="6350">
                              <a:noFill/>
                            </a:ln>
                          </wps:spPr>
                          <wps:txbx>
                            <w:txbxContent>
                              <w:p w14:paraId="374CDBB1"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Cuadro de texto 86"/>
                          <wps:cNvSpPr txBox="1"/>
                          <wps:spPr>
                            <a:xfrm>
                              <a:off x="1790700" y="1000125"/>
                              <a:ext cx="1752600" cy="371475"/>
                            </a:xfrm>
                            <a:prstGeom prst="rect">
                              <a:avLst/>
                            </a:prstGeom>
                            <a:noFill/>
                            <a:ln w="6350">
                              <a:noFill/>
                            </a:ln>
                          </wps:spPr>
                          <wps:txbx>
                            <w:txbxContent>
                              <w:p w14:paraId="5B850DD5"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proofErr w:type="gramStart"/>
                                <w:r w:rsidRPr="00380C98">
                                  <w:rPr>
                                    <w:rFonts w:ascii="Montserrat" w:eastAsiaTheme="minorEastAsia" w:hAnsi="Montserrat"/>
                                    <w:sz w:val="20"/>
                                    <w:szCs w:val="20"/>
                                  </w:rPr>
                                  <w:t>00:0</w:t>
                                </w:r>
                                <w:r>
                                  <w:rPr>
                                    <w:rFonts w:ascii="Montserrat" w:eastAsiaTheme="minorEastAsia" w:hAnsi="Montserrat"/>
                                    <w:sz w:val="20"/>
                                    <w:szCs w:val="20"/>
                                  </w:rPr>
                                  <w:t>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7" name="Cuadro de texto 87"/>
                        <wps:cNvSpPr txBox="1"/>
                        <wps:spPr>
                          <a:xfrm>
                            <a:off x="1123950" y="0"/>
                            <a:ext cx="1209675" cy="371475"/>
                          </a:xfrm>
                          <a:prstGeom prst="rect">
                            <a:avLst/>
                          </a:prstGeom>
                          <a:noFill/>
                          <a:ln w="6350">
                            <a:noFill/>
                          </a:ln>
                        </wps:spPr>
                        <wps:txbx>
                          <w:txbxContent>
                            <w:p w14:paraId="686A9EBB" w14:textId="6DF1F7D4" w:rsidR="00FE0ECB" w:rsidRPr="00CC2669" w:rsidRDefault="00FE0ECB" w:rsidP="00FE0ECB">
                              <w:pPr>
                                <w:jc w:val="center"/>
                                <w:rPr>
                                  <w:rFonts w:ascii="Montserrat" w:hAnsi="Montserrat"/>
                                  <w:sz w:val="24"/>
                                  <w:szCs w:val="24"/>
                                </w:rPr>
                              </w:pPr>
                              <w:r>
                                <w:rPr>
                                  <w:rFonts w:ascii="Montserrat SemiBold" w:hAnsi="Montserrat SemiBold"/>
                                  <w:sz w:val="24"/>
                                  <w:szCs w:val="24"/>
                                </w:rPr>
                                <w:t>ARP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AD22F1" id="Grupo 79" o:spid="_x0000_s1026" style="position:absolute;left:0;text-align:left;margin-left:84.45pt;margin-top:18.4pt;width:279pt;height:153pt;z-index:251658243" coordsize="35433,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">
                <v:group id="Grupo 80" o:spid="_x0000_s1027" style="position:absolute;top:5619;width:35433;height:13812" coordsize="35433,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type id="_x0000_t202" coordsize="21600,21600" o:spt="202" path="m,l,21600r21600,l21600,xe">
                    <v:stroke joinstyle="miter"/>
                    <v:path gradientshapeok="t" o:connecttype="rect"/>
                  </v:shapetype>
                  <v:shape id="Cuadro de texto 81" o:spid="_x0000_s1028" type="#_x0000_t202" style="position:absolute;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46C243AD" w14:textId="77777777"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De: </w:t>
                          </w:r>
                          <w:r w:rsidRPr="00AF3B47">
                            <w:rPr>
                              <w:rFonts w:ascii="Montserrat" w:hAnsi="Montserrat"/>
                              <w:sz w:val="28"/>
                              <w:szCs w:val="28"/>
                            </w:rPr>
                            <w:t>A</w:t>
                          </w:r>
                        </w:p>
                      </w:txbxContent>
                    </v:textbox>
                  </v:shape>
                  <v:shape id="Cuadro de texto 82" o:spid="_x0000_s1029" type="#_x0000_t202" style="position:absolute;left:26765;width:856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16231D1" w14:textId="77777777"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Para: </w:t>
                          </w:r>
                          <w:r w:rsidRPr="00AF3B47">
                            <w:rPr>
                              <w:rFonts w:ascii="Montserrat" w:hAnsi="Montserrat"/>
                              <w:sz w:val="28"/>
                              <w:szCs w:val="28"/>
                            </w:rPr>
                            <w:t>B</w:t>
                          </w:r>
                        </w:p>
                      </w:txbxContent>
                    </v:textbox>
                  </v:shape>
                  <v:shape id="Cuadro de texto 83" o:spid="_x0000_s1030"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A0B9DD3"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v:textbox>
                  </v:shape>
                  <v:shape id="Cuadro de texto 84" o:spid="_x0000_s1031"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F5D7694"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v:textbox>
                  </v:shape>
                  <v:shape id="Cuadro de texto 85" o:spid="_x0000_s1032"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374CDBB1"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v:textbox>
                  </v:shape>
                  <v:shape id="Cuadro de texto 86" o:spid="_x0000_s1033" type="#_x0000_t202" style="position:absolute;left:17907;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5B850DD5" w14:textId="77777777"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proofErr w:type="gramStart"/>
                          <w:r w:rsidRPr="00380C98">
                            <w:rPr>
                              <w:rFonts w:ascii="Montserrat" w:eastAsiaTheme="minorEastAsia" w:hAnsi="Montserrat"/>
                              <w:sz w:val="20"/>
                              <w:szCs w:val="20"/>
                            </w:rPr>
                            <w:t>00:0</w:t>
                          </w:r>
                          <w:r>
                            <w:rPr>
                              <w:rFonts w:ascii="Montserrat" w:eastAsiaTheme="minorEastAsia" w:hAnsi="Montserrat"/>
                              <w:sz w:val="20"/>
                              <w:szCs w:val="20"/>
                            </w:rPr>
                            <w:t>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r w:rsidRPr="00380C98">
                            <w:rPr>
                              <w:rFonts w:ascii="Montserrat" w:eastAsiaTheme="minorEastAsia" w:hAnsi="Montserrat"/>
                              <w:sz w:val="20"/>
                              <w:szCs w:val="20"/>
                            </w:rPr>
                            <w:t>:</w:t>
                          </w:r>
                          <w:r>
                            <w:rPr>
                              <w:rFonts w:ascii="Montserrat" w:eastAsiaTheme="minorEastAsia" w:hAnsi="Montserrat"/>
                              <w:sz w:val="20"/>
                              <w:szCs w:val="20"/>
                            </w:rPr>
                            <w:t>00</w:t>
                          </w:r>
                          <w:proofErr w:type="gramEnd"/>
                        </w:p>
                      </w:txbxContent>
                    </v:textbox>
                  </v:shape>
                </v:group>
                <v:shape id="Cuadro de texto 87" o:spid="_x0000_s1034" type="#_x0000_t202" style="position:absolute;left:11239;width:1209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686A9EBB" w14:textId="6DF1F7D4" w:rsidR="00FE0ECB" w:rsidRPr="00CC2669" w:rsidRDefault="00FE0ECB" w:rsidP="00FE0ECB">
                        <w:pPr>
                          <w:jc w:val="center"/>
                          <w:rPr>
                            <w:rFonts w:ascii="Montserrat" w:hAnsi="Montserrat"/>
                            <w:sz w:val="24"/>
                            <w:szCs w:val="24"/>
                          </w:rPr>
                        </w:pPr>
                        <w:r>
                          <w:rPr>
                            <w:rFonts w:ascii="Montserrat SemiBold" w:hAnsi="Montserrat SemiBold"/>
                            <w:sz w:val="24"/>
                            <w:szCs w:val="24"/>
                          </w:rPr>
                          <w:t>ARP</w:t>
                        </w:r>
                      </w:p>
                    </w:txbxContent>
                  </v:textbox>
                </v:shape>
              </v:group>
            </w:pict>
          </mc:Fallback>
        </mc:AlternateContent>
      </w:r>
      <w:r w:rsidRPr="00865215">
        <w:rPr>
          <w:rFonts w:ascii="Arial" w:hAnsi="Arial" w:cs="Arial"/>
          <w:noProof/>
        </w:rPr>
        <w:drawing>
          <wp:inline distT="0" distB="0" distL="0" distR="0" wp14:anchorId="3C4E7E5D" wp14:editId="2A52873C">
            <wp:extent cx="3600000" cy="2509091"/>
            <wp:effectExtent l="0" t="0" r="635" b="5715"/>
            <wp:docPr id="97" name="Imagen 97"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2D9AE29E" w14:textId="77777777" w:rsidR="00FE0ECB" w:rsidRDefault="00FE0ECB" w:rsidP="00FE0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p>
    <w:p w14:paraId="29F4855E" w14:textId="77777777" w:rsidR="00FE0ECB" w:rsidRDefault="00FE0ECB" w:rsidP="00FE0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Pr>
          <w:rFonts w:ascii="Arial" w:hAnsi="Arial" w:cs="Arial"/>
          <w:noProof/>
        </w:rPr>
        <mc:AlternateContent>
          <mc:Choice Requires="wpg">
            <w:drawing>
              <wp:anchor distT="0" distB="0" distL="114300" distR="114300" simplePos="0" relativeHeight="251658244" behindDoc="0" locked="0" layoutInCell="1" allowOverlap="1" wp14:anchorId="3B1ACD48" wp14:editId="0E421DBF">
                <wp:simplePos x="0" y="0"/>
                <wp:positionH relativeFrom="column">
                  <wp:posOffset>1043940</wp:posOffset>
                </wp:positionH>
                <wp:positionV relativeFrom="paragraph">
                  <wp:posOffset>260350</wp:posOffset>
                </wp:positionV>
                <wp:extent cx="3552825" cy="1943100"/>
                <wp:effectExtent l="0" t="0" r="0" b="0"/>
                <wp:wrapNone/>
                <wp:docPr id="88" name="Grupo 88"/>
                <wp:cNvGraphicFramePr/>
                <a:graphic xmlns:a="http://schemas.openxmlformats.org/drawingml/2006/main">
                  <a:graphicData uri="http://schemas.microsoft.com/office/word/2010/wordprocessingGroup">
                    <wpg:wgp>
                      <wpg:cNvGrpSpPr/>
                      <wpg:grpSpPr>
                        <a:xfrm>
                          <a:off x="0" y="0"/>
                          <a:ext cx="3552825" cy="1943100"/>
                          <a:chOff x="-9525" y="0"/>
                          <a:chExt cx="3552825" cy="1943100"/>
                        </a:xfrm>
                      </wpg:grpSpPr>
                      <wpg:grpSp>
                        <wpg:cNvPr id="89" name="Grupo 89"/>
                        <wpg:cNvGrpSpPr/>
                        <wpg:grpSpPr>
                          <a:xfrm>
                            <a:off x="-9525" y="561975"/>
                            <a:ext cx="3552825" cy="1381125"/>
                            <a:chOff x="-9525" y="0"/>
                            <a:chExt cx="3552825" cy="1381125"/>
                          </a:xfrm>
                        </wpg:grpSpPr>
                        <wps:wsp>
                          <wps:cNvPr id="90" name="Cuadro de texto 90"/>
                          <wps:cNvSpPr txBox="1"/>
                          <wps:spPr>
                            <a:xfrm>
                              <a:off x="-9525" y="9525"/>
                              <a:ext cx="704850" cy="371475"/>
                            </a:xfrm>
                            <a:prstGeom prst="rect">
                              <a:avLst/>
                            </a:prstGeom>
                            <a:noFill/>
                            <a:ln w="6350">
                              <a:noFill/>
                            </a:ln>
                          </wps:spPr>
                          <wps:txbx>
                            <w:txbxContent>
                              <w:p w14:paraId="1FE0DE70" w14:textId="5A15CDC1"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De: </w:t>
                                </w:r>
                                <w:r>
                                  <w:rPr>
                                    <w:rFonts w:ascii="Montserrat" w:hAnsi="Montserrat"/>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uadro de texto 91"/>
                          <wps:cNvSpPr txBox="1"/>
                          <wps:spPr>
                            <a:xfrm>
                              <a:off x="2676525" y="0"/>
                              <a:ext cx="856615" cy="371475"/>
                            </a:xfrm>
                            <a:prstGeom prst="rect">
                              <a:avLst/>
                            </a:prstGeom>
                            <a:noFill/>
                            <a:ln w="6350">
                              <a:noFill/>
                            </a:ln>
                          </wps:spPr>
                          <wps:txbx>
                            <w:txbxContent>
                              <w:p w14:paraId="05DE71D1" w14:textId="2D2848BA"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Para: </w:t>
                                </w:r>
                                <w:r w:rsidR="00675B8F">
                                  <w:rPr>
                                    <w:rFonts w:ascii="Montserrat" w:hAnsi="Montserrat"/>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Cuadro de texto 92"/>
                          <wps:cNvSpPr txBox="1"/>
                          <wps:spPr>
                            <a:xfrm>
                              <a:off x="0" y="704850"/>
                              <a:ext cx="1209675" cy="371475"/>
                            </a:xfrm>
                            <a:prstGeom prst="rect">
                              <a:avLst/>
                            </a:prstGeom>
                            <a:noFill/>
                            <a:ln w="6350">
                              <a:noFill/>
                            </a:ln>
                          </wps:spPr>
                          <wps:txbx>
                            <w:txbxContent>
                              <w:p w14:paraId="27D4A09E" w14:textId="31FB9FC1"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00FB1E6A" w:rsidRPr="00FB1E6A">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Cuadro de texto 93"/>
                          <wps:cNvSpPr txBox="1"/>
                          <wps:spPr>
                            <a:xfrm>
                              <a:off x="0" y="1009650"/>
                              <a:ext cx="1809750" cy="371475"/>
                            </a:xfrm>
                            <a:prstGeom prst="rect">
                              <a:avLst/>
                            </a:prstGeom>
                            <a:noFill/>
                            <a:ln w="6350">
                              <a:noFill/>
                            </a:ln>
                          </wps:spPr>
                          <wps:txbx>
                            <w:txbxContent>
                              <w:p w14:paraId="7F5D7008" w14:textId="16D5C348"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00FB1E6A" w:rsidRPr="00FB1E6A">
                                  <w:rPr>
                                    <w:rFonts w:ascii="Montserrat" w:eastAsiaTheme="minorEastAsia" w:hAnsi="Montserrat"/>
                                    <w:sz w:val="20"/>
                                    <w:szCs w:val="20"/>
                                  </w:rPr>
                                  <w:t>00:09:7</w:t>
                                </w:r>
                                <w:proofErr w:type="gramStart"/>
                                <w:r w:rsidR="00FB1E6A" w:rsidRPr="00FB1E6A">
                                  <w:rPr>
                                    <w:rFonts w:ascii="Montserrat" w:eastAsiaTheme="minorEastAsia" w:hAnsi="Montserrat"/>
                                    <w:sz w:val="20"/>
                                    <w:szCs w:val="20"/>
                                  </w:rPr>
                                  <w:t>C:26:77:7</w:t>
                                </w:r>
                                <w:proofErr w:type="gramEnd"/>
                                <w:r w:rsidR="00FB1E6A" w:rsidRPr="00FB1E6A">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Cuadro de texto 94"/>
                          <wps:cNvSpPr txBox="1"/>
                          <wps:spPr>
                            <a:xfrm>
                              <a:off x="2390775" y="704850"/>
                              <a:ext cx="1146810" cy="371475"/>
                            </a:xfrm>
                            <a:prstGeom prst="rect">
                              <a:avLst/>
                            </a:prstGeom>
                            <a:noFill/>
                            <a:ln w="6350">
                              <a:noFill/>
                            </a:ln>
                          </wps:spPr>
                          <wps:txbx>
                            <w:txbxContent>
                              <w:p w14:paraId="17FACDC9" w14:textId="4E93B2D2" w:rsidR="00FE0ECB" w:rsidRPr="00AE5784" w:rsidRDefault="00FE0ECB" w:rsidP="00FE0ECB">
                                <w:pPr>
                                  <w:rPr>
                                    <w:rFonts w:ascii="Montserrat" w:hAnsi="Montserrat"/>
                                    <w:sz w:val="20"/>
                                    <w:szCs w:val="20"/>
                                  </w:rPr>
                                </w:pPr>
                                <w:r w:rsidRPr="00AE5784">
                                  <w:rPr>
                                    <w:rFonts w:ascii="Montserrat SemiBold" w:hAnsi="Montserrat SemiBold"/>
                                    <w:sz w:val="20"/>
                                    <w:szCs w:val="20"/>
                                  </w:rPr>
                                  <w:t>IP</w:t>
                                </w:r>
                                <w:proofErr w:type="gramStart"/>
                                <w:r w:rsidRPr="00AE5784">
                                  <w:rPr>
                                    <w:rFonts w:ascii="Montserrat SemiBold" w:hAnsi="Montserrat SemiBold"/>
                                    <w:sz w:val="20"/>
                                    <w:szCs w:val="20"/>
                                  </w:rPr>
                                  <w:t xml:space="preserve">: </w:t>
                                </w:r>
                                <w:r w:rsidR="00F93DA2">
                                  <w:rPr>
                                    <w:rFonts w:ascii="Montserrat" w:eastAsiaTheme="minorEastAsia" w:hAnsi="Montserrat"/>
                                    <w:sz w:val="20"/>
                                    <w:szCs w:val="20"/>
                                  </w:rPr>
                                  <w:t>?</w:t>
                                </w:r>
                                <w:proofErr w:type="gramEnd"/>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uadro de texto 95"/>
                          <wps:cNvSpPr txBox="1"/>
                          <wps:spPr>
                            <a:xfrm>
                              <a:off x="1790700" y="1000125"/>
                              <a:ext cx="1752600" cy="371475"/>
                            </a:xfrm>
                            <a:prstGeom prst="rect">
                              <a:avLst/>
                            </a:prstGeom>
                            <a:noFill/>
                            <a:ln w="6350">
                              <a:noFill/>
                            </a:ln>
                          </wps:spPr>
                          <wps:txbx>
                            <w:txbxContent>
                              <w:p w14:paraId="45EA2FA0" w14:textId="6A2638BF"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00FB1E6A" w:rsidRPr="00FB1E6A">
                                  <w:rPr>
                                    <w:rFonts w:ascii="Montserrat" w:eastAsiaTheme="minorEastAsia" w:hAnsi="Montserrat"/>
                                    <w:sz w:val="20"/>
                                    <w:szCs w:val="20"/>
                                  </w:rPr>
                                  <w:t>00:60:3E:</w:t>
                                </w:r>
                                <w:proofErr w:type="gramStart"/>
                                <w:r w:rsidR="00FB1E6A" w:rsidRPr="00FB1E6A">
                                  <w:rPr>
                                    <w:rFonts w:ascii="Montserrat" w:eastAsiaTheme="minorEastAsia" w:hAnsi="Montserrat"/>
                                    <w:sz w:val="20"/>
                                    <w:szCs w:val="20"/>
                                  </w:rPr>
                                  <w:t>36:DC</w:t>
                                </w:r>
                                <w:proofErr w:type="gramEnd"/>
                                <w:r w:rsidR="00FB1E6A" w:rsidRPr="00FB1E6A">
                                  <w:rPr>
                                    <w:rFonts w:ascii="Montserrat" w:eastAsiaTheme="minorEastAsia" w:hAnsi="Montserrat"/>
                                    <w:sz w:val="20"/>
                                    <w:szCs w:val="20"/>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Cuadro de texto 96"/>
                        <wps:cNvSpPr txBox="1"/>
                        <wps:spPr>
                          <a:xfrm>
                            <a:off x="1123950" y="0"/>
                            <a:ext cx="1209675" cy="371475"/>
                          </a:xfrm>
                          <a:prstGeom prst="rect">
                            <a:avLst/>
                          </a:prstGeom>
                          <a:noFill/>
                          <a:ln w="6350">
                            <a:noFill/>
                          </a:ln>
                        </wps:spPr>
                        <wps:txbx>
                          <w:txbxContent>
                            <w:p w14:paraId="4B8A2B7A" w14:textId="6AD7D0C2" w:rsidR="00FE0ECB" w:rsidRPr="00CC2669" w:rsidRDefault="00FE0ECB" w:rsidP="00FE0ECB">
                              <w:pPr>
                                <w:jc w:val="center"/>
                                <w:rPr>
                                  <w:rFonts w:ascii="Montserrat" w:hAnsi="Montserrat"/>
                                  <w:sz w:val="24"/>
                                  <w:szCs w:val="24"/>
                                </w:rPr>
                              </w:pPr>
                              <w:r>
                                <w:rPr>
                                  <w:rFonts w:ascii="Montserrat SemiBold" w:hAnsi="Montserrat SemiBold"/>
                                  <w:sz w:val="24"/>
                                  <w:szCs w:val="24"/>
                                </w:rPr>
                                <w:t>ARP inverso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B1ACD48" id="Grupo 88" o:spid="_x0000_s1035" style="position:absolute;left:0;text-align:left;margin-left:82.2pt;margin-top:20.5pt;width:279.75pt;height:153pt;z-index:251658244;mso-width-relative:margin" coordorigin="-95" coordsize="3552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">
                <v:group id="Grupo 89" o:spid="_x0000_s1036" style="position:absolute;left:-95;top:5619;width:35528;height:13812" coordorigin="-95" coordsize="35528,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Cuadro de texto 90" o:spid="_x0000_s1037" type="#_x0000_t202" style="position:absolute;left:-95;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FE0DE70" w14:textId="5A15CDC1"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De: </w:t>
                          </w:r>
                          <w:r>
                            <w:rPr>
                              <w:rFonts w:ascii="Montserrat" w:hAnsi="Montserrat"/>
                              <w:sz w:val="28"/>
                              <w:szCs w:val="28"/>
                            </w:rPr>
                            <w:t>A</w:t>
                          </w:r>
                        </w:p>
                      </w:txbxContent>
                    </v:textbox>
                  </v:shape>
                  <v:shape id="Cuadro de texto 91" o:spid="_x0000_s1038" type="#_x0000_t202" style="position:absolute;left:26765;width:856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5DE71D1" w14:textId="2D2848BA" w:rsidR="00FE0ECB" w:rsidRPr="00AF3B47" w:rsidRDefault="00FE0ECB" w:rsidP="00FE0ECB">
                          <w:pPr>
                            <w:rPr>
                              <w:rFonts w:ascii="Montserrat" w:hAnsi="Montserrat"/>
                              <w:sz w:val="28"/>
                              <w:szCs w:val="28"/>
                            </w:rPr>
                          </w:pPr>
                          <w:r w:rsidRPr="00AF3B47">
                            <w:rPr>
                              <w:rFonts w:ascii="Montserrat SemiBold" w:hAnsi="Montserrat SemiBold"/>
                              <w:sz w:val="28"/>
                              <w:szCs w:val="28"/>
                            </w:rPr>
                            <w:t xml:space="preserve">Para: </w:t>
                          </w:r>
                          <w:r w:rsidR="00675B8F">
                            <w:rPr>
                              <w:rFonts w:ascii="Montserrat" w:hAnsi="Montserrat"/>
                              <w:sz w:val="28"/>
                              <w:szCs w:val="28"/>
                            </w:rPr>
                            <w:t>B</w:t>
                          </w:r>
                        </w:p>
                      </w:txbxContent>
                    </v:textbox>
                  </v:shape>
                  <v:shape id="Cuadro de texto 92" o:spid="_x0000_s1039"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27D4A09E" w14:textId="31FB9FC1"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IP: </w:t>
                          </w:r>
                          <w:r w:rsidR="00FB1E6A" w:rsidRPr="00FB1E6A">
                            <w:rPr>
                              <w:rFonts w:ascii="Montserrat" w:eastAsiaTheme="minorEastAsia" w:hAnsi="Montserrat"/>
                              <w:sz w:val="20"/>
                              <w:szCs w:val="20"/>
                            </w:rPr>
                            <w:t>200.8.20.20</w:t>
                          </w:r>
                        </w:p>
                      </w:txbxContent>
                    </v:textbox>
                  </v:shape>
                  <v:shape id="Cuadro de texto 93" o:spid="_x0000_s1040"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F5D7008" w14:textId="16D5C348"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00FB1E6A" w:rsidRPr="00FB1E6A">
                            <w:rPr>
                              <w:rFonts w:ascii="Montserrat" w:eastAsiaTheme="minorEastAsia" w:hAnsi="Montserrat"/>
                              <w:sz w:val="20"/>
                              <w:szCs w:val="20"/>
                            </w:rPr>
                            <w:t>00:09:7</w:t>
                          </w:r>
                          <w:proofErr w:type="gramStart"/>
                          <w:r w:rsidR="00FB1E6A" w:rsidRPr="00FB1E6A">
                            <w:rPr>
                              <w:rFonts w:ascii="Montserrat" w:eastAsiaTheme="minorEastAsia" w:hAnsi="Montserrat"/>
                              <w:sz w:val="20"/>
                              <w:szCs w:val="20"/>
                            </w:rPr>
                            <w:t>C:26:77:7</w:t>
                          </w:r>
                          <w:proofErr w:type="gramEnd"/>
                          <w:r w:rsidR="00FB1E6A" w:rsidRPr="00FB1E6A">
                            <w:rPr>
                              <w:rFonts w:ascii="Montserrat" w:eastAsiaTheme="minorEastAsia" w:hAnsi="Montserrat"/>
                              <w:sz w:val="20"/>
                              <w:szCs w:val="20"/>
                            </w:rPr>
                            <w:t>E</w:t>
                          </w:r>
                        </w:p>
                      </w:txbxContent>
                    </v:textbox>
                  </v:shape>
                  <v:shape id="Cuadro de texto 94" o:spid="_x0000_s1041"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17FACDC9" w14:textId="4E93B2D2" w:rsidR="00FE0ECB" w:rsidRPr="00AE5784" w:rsidRDefault="00FE0ECB" w:rsidP="00FE0ECB">
                          <w:pPr>
                            <w:rPr>
                              <w:rFonts w:ascii="Montserrat" w:hAnsi="Montserrat"/>
                              <w:sz w:val="20"/>
                              <w:szCs w:val="20"/>
                            </w:rPr>
                          </w:pPr>
                          <w:r w:rsidRPr="00AE5784">
                            <w:rPr>
                              <w:rFonts w:ascii="Montserrat SemiBold" w:hAnsi="Montserrat SemiBold"/>
                              <w:sz w:val="20"/>
                              <w:szCs w:val="20"/>
                            </w:rPr>
                            <w:t>IP</w:t>
                          </w:r>
                          <w:proofErr w:type="gramStart"/>
                          <w:r w:rsidRPr="00AE5784">
                            <w:rPr>
                              <w:rFonts w:ascii="Montserrat SemiBold" w:hAnsi="Montserrat SemiBold"/>
                              <w:sz w:val="20"/>
                              <w:szCs w:val="20"/>
                            </w:rPr>
                            <w:t xml:space="preserve">: </w:t>
                          </w:r>
                          <w:r w:rsidR="00F93DA2">
                            <w:rPr>
                              <w:rFonts w:ascii="Montserrat" w:eastAsiaTheme="minorEastAsia" w:hAnsi="Montserrat"/>
                              <w:sz w:val="20"/>
                              <w:szCs w:val="20"/>
                            </w:rPr>
                            <w:t>?</w:t>
                          </w:r>
                          <w:proofErr w:type="gramEnd"/>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r w:rsidR="00FB1E6A" w:rsidRPr="00FB1E6A">
                            <w:rPr>
                              <w:rFonts w:ascii="Montserrat" w:eastAsiaTheme="minorEastAsia" w:hAnsi="Montserrat"/>
                              <w:sz w:val="20"/>
                              <w:szCs w:val="20"/>
                            </w:rPr>
                            <w:t>.</w:t>
                          </w:r>
                          <w:r w:rsidR="00F93DA2">
                            <w:rPr>
                              <w:rFonts w:ascii="Montserrat" w:eastAsiaTheme="minorEastAsia" w:hAnsi="Montserrat"/>
                              <w:sz w:val="20"/>
                              <w:szCs w:val="20"/>
                            </w:rPr>
                            <w:t>??</w:t>
                          </w:r>
                        </w:p>
                      </w:txbxContent>
                    </v:textbox>
                  </v:shape>
                  <v:shape id="Cuadro de texto 95" o:spid="_x0000_s1042" type="#_x0000_t202" style="position:absolute;left:17907;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5EA2FA0" w14:textId="6A2638BF" w:rsidR="00FE0ECB" w:rsidRPr="00AE5784" w:rsidRDefault="00FE0ECB" w:rsidP="00FE0ECB">
                          <w:pPr>
                            <w:rPr>
                              <w:rFonts w:ascii="Montserrat" w:hAnsi="Montserrat"/>
                              <w:sz w:val="20"/>
                              <w:szCs w:val="20"/>
                            </w:rPr>
                          </w:pPr>
                          <w:r w:rsidRPr="00AE5784">
                            <w:rPr>
                              <w:rFonts w:ascii="Montserrat SemiBold" w:hAnsi="Montserrat SemiBold"/>
                              <w:sz w:val="20"/>
                              <w:szCs w:val="20"/>
                            </w:rPr>
                            <w:t xml:space="preserve">MAC: </w:t>
                          </w:r>
                          <w:r w:rsidR="00FB1E6A" w:rsidRPr="00FB1E6A">
                            <w:rPr>
                              <w:rFonts w:ascii="Montserrat" w:eastAsiaTheme="minorEastAsia" w:hAnsi="Montserrat"/>
                              <w:sz w:val="20"/>
                              <w:szCs w:val="20"/>
                            </w:rPr>
                            <w:t>00:60:3E:</w:t>
                          </w:r>
                          <w:proofErr w:type="gramStart"/>
                          <w:r w:rsidR="00FB1E6A" w:rsidRPr="00FB1E6A">
                            <w:rPr>
                              <w:rFonts w:ascii="Montserrat" w:eastAsiaTheme="minorEastAsia" w:hAnsi="Montserrat"/>
                              <w:sz w:val="20"/>
                              <w:szCs w:val="20"/>
                            </w:rPr>
                            <w:t>36:DC</w:t>
                          </w:r>
                          <w:proofErr w:type="gramEnd"/>
                          <w:r w:rsidR="00FB1E6A" w:rsidRPr="00FB1E6A">
                            <w:rPr>
                              <w:rFonts w:ascii="Montserrat" w:eastAsiaTheme="minorEastAsia" w:hAnsi="Montserrat"/>
                              <w:sz w:val="20"/>
                              <w:szCs w:val="20"/>
                            </w:rPr>
                            <w:t>:99</w:t>
                          </w:r>
                        </w:p>
                      </w:txbxContent>
                    </v:textbox>
                  </v:shape>
                </v:group>
                <v:shape id="Cuadro de texto 96" o:spid="_x0000_s1043" type="#_x0000_t202" style="position:absolute;left:11239;width:1209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4B8A2B7A" w14:textId="6AD7D0C2" w:rsidR="00FE0ECB" w:rsidRPr="00CC2669" w:rsidRDefault="00FE0ECB" w:rsidP="00FE0ECB">
                        <w:pPr>
                          <w:jc w:val="center"/>
                          <w:rPr>
                            <w:rFonts w:ascii="Montserrat" w:hAnsi="Montserrat"/>
                            <w:sz w:val="24"/>
                            <w:szCs w:val="24"/>
                          </w:rPr>
                        </w:pPr>
                        <w:r>
                          <w:rPr>
                            <w:rFonts w:ascii="Montserrat SemiBold" w:hAnsi="Montserrat SemiBold"/>
                            <w:sz w:val="24"/>
                            <w:szCs w:val="24"/>
                          </w:rPr>
                          <w:t>ARP inverso</w:t>
                        </w:r>
                      </w:p>
                    </w:txbxContent>
                  </v:textbox>
                </v:shape>
              </v:group>
            </w:pict>
          </mc:Fallback>
        </mc:AlternateContent>
      </w:r>
      <w:r w:rsidRPr="00865215">
        <w:rPr>
          <w:rFonts w:ascii="Arial" w:hAnsi="Arial" w:cs="Arial"/>
          <w:noProof/>
        </w:rPr>
        <w:drawing>
          <wp:inline distT="0" distB="0" distL="0" distR="0" wp14:anchorId="197BF305" wp14:editId="4326B6FF">
            <wp:extent cx="3600000" cy="2509091"/>
            <wp:effectExtent l="0" t="0" r="635" b="5715"/>
            <wp:docPr id="98" name="Imagen 98"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6C7F16A9" w14:textId="77777777" w:rsidR="00671843" w:rsidRPr="009415F0" w:rsidRDefault="00671843" w:rsidP="00CE79D6">
      <w:pPr>
        <w:rPr>
          <w:rFonts w:ascii="Montserrat" w:eastAsiaTheme="minorEastAsia" w:hAnsi="Montserrat"/>
        </w:rPr>
      </w:pPr>
    </w:p>
    <w:p w14:paraId="0BAC8CDC" w14:textId="6D9C2B91" w:rsidR="00EE3D82" w:rsidRDefault="009E2837" w:rsidP="00BF6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sidRPr="009E2837">
        <w:rPr>
          <w:rFonts w:ascii="Montserrat" w:eastAsiaTheme="minorEastAsia" w:hAnsi="Montserrat"/>
          <w:noProof/>
        </w:rPr>
        <w:lastRenderedPageBreak/>
        <w:drawing>
          <wp:inline distT="0" distB="0" distL="0" distR="0" wp14:anchorId="6F3052E0" wp14:editId="3C9E0AF3">
            <wp:extent cx="5344271" cy="1924319"/>
            <wp:effectExtent l="0" t="0" r="0" b="0"/>
            <wp:docPr id="2" name="Imagen 2"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reloj&#10;&#10;Descripción generada automáticamente"/>
                    <pic:cNvPicPr/>
                  </pic:nvPicPr>
                  <pic:blipFill>
                    <a:blip r:embed="rId10"/>
                    <a:stretch>
                      <a:fillRect/>
                    </a:stretch>
                  </pic:blipFill>
                  <pic:spPr>
                    <a:xfrm>
                      <a:off x="0" y="0"/>
                      <a:ext cx="5344271" cy="1924319"/>
                    </a:xfrm>
                    <a:prstGeom prst="rect">
                      <a:avLst/>
                    </a:prstGeom>
                  </pic:spPr>
                </pic:pic>
              </a:graphicData>
            </a:graphic>
          </wp:inline>
        </w:drawing>
      </w:r>
    </w:p>
    <w:p w14:paraId="362F193F" w14:textId="77777777" w:rsidR="009F3004" w:rsidRDefault="009F3004"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SemiBold" w:eastAsiaTheme="minorEastAsia" w:hAnsi="Montserrat SemiBold"/>
        </w:rPr>
        <w:sectPr w:rsidR="009F3004" w:rsidSect="008222CE">
          <w:headerReference w:type="default" r:id="rId11"/>
          <w:footerReference w:type="default" r:id="rId12"/>
          <w:pgSz w:w="12240" w:h="15840"/>
          <w:pgMar w:top="1417" w:right="1701" w:bottom="1417" w:left="1701" w:header="709" w:footer="709" w:gutter="0"/>
          <w:pgNumType w:start="1"/>
          <w:cols w:space="708"/>
          <w:docGrid w:linePitch="360"/>
        </w:sectPr>
      </w:pPr>
    </w:p>
    <w:p w14:paraId="1B405BE7" w14:textId="4B4877F7" w:rsidR="00556159" w:rsidRPr="00F42DC5" w:rsidRDefault="00556159"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SemiBold" w:eastAsiaTheme="minorEastAsia" w:hAnsi="Montserrat SemiBold"/>
        </w:rPr>
      </w:pPr>
      <w:r w:rsidRPr="00F42DC5">
        <w:rPr>
          <w:rFonts w:ascii="Montserrat SemiBold" w:eastAsiaTheme="minorEastAsia" w:hAnsi="Montserrat SemiBold"/>
        </w:rPr>
        <w:t>Laptop A</w:t>
      </w:r>
    </w:p>
    <w:p w14:paraId="2FF9665A" w14:textId="475894F5" w:rsidR="00655C0E" w:rsidRDefault="00655C0E"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Dirección IP: 200</w:t>
      </w:r>
      <w:r w:rsidR="004077E0">
        <w:rPr>
          <w:rFonts w:ascii="Montserrat" w:eastAsiaTheme="minorEastAsia" w:hAnsi="Montserrat"/>
        </w:rPr>
        <w:t>.8.20.20</w:t>
      </w:r>
    </w:p>
    <w:p w14:paraId="2C574E40" w14:textId="0A87CB80" w:rsidR="004077E0" w:rsidRDefault="004077E0"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 xml:space="preserve">Dirección MAC: </w:t>
      </w:r>
      <w:r w:rsidR="00FF0679">
        <w:rPr>
          <w:rFonts w:ascii="Montserrat" w:eastAsiaTheme="minorEastAsia" w:hAnsi="Montserrat"/>
        </w:rPr>
        <w:t>0</w:t>
      </w:r>
      <w:r w:rsidR="00F42DC5">
        <w:rPr>
          <w:rFonts w:ascii="Montserrat" w:eastAsiaTheme="minorEastAsia" w:hAnsi="Montserrat"/>
        </w:rPr>
        <w:t>0</w:t>
      </w:r>
      <w:r w:rsidR="0026531F">
        <w:rPr>
          <w:rFonts w:ascii="Montserrat" w:eastAsiaTheme="minorEastAsia" w:hAnsi="Montserrat"/>
        </w:rPr>
        <w:t>:</w:t>
      </w:r>
      <w:r w:rsidR="00FF0679">
        <w:rPr>
          <w:rFonts w:ascii="Montserrat" w:eastAsiaTheme="minorEastAsia" w:hAnsi="Montserrat"/>
        </w:rPr>
        <w:t>09</w:t>
      </w:r>
      <w:r w:rsidR="00380C98">
        <w:rPr>
          <w:rFonts w:ascii="Montserrat" w:eastAsiaTheme="minorEastAsia" w:hAnsi="Montserrat"/>
        </w:rPr>
        <w:t>:</w:t>
      </w:r>
      <w:r w:rsidR="00FF0679">
        <w:rPr>
          <w:rFonts w:ascii="Montserrat" w:eastAsiaTheme="minorEastAsia" w:hAnsi="Montserrat"/>
        </w:rPr>
        <w:t>7</w:t>
      </w:r>
      <w:proofErr w:type="gramStart"/>
      <w:r w:rsidR="00FF0679">
        <w:rPr>
          <w:rFonts w:ascii="Montserrat" w:eastAsiaTheme="minorEastAsia" w:hAnsi="Montserrat"/>
        </w:rPr>
        <w:t>C</w:t>
      </w:r>
      <w:r w:rsidR="0026531F">
        <w:rPr>
          <w:rFonts w:ascii="Montserrat" w:eastAsiaTheme="minorEastAsia" w:hAnsi="Montserrat"/>
        </w:rPr>
        <w:t>:</w:t>
      </w:r>
      <w:r w:rsidR="00FF0679">
        <w:rPr>
          <w:rFonts w:ascii="Montserrat" w:eastAsiaTheme="minorEastAsia" w:hAnsi="Montserrat"/>
        </w:rPr>
        <w:t>26</w:t>
      </w:r>
      <w:r w:rsidR="00380C98">
        <w:rPr>
          <w:rFonts w:ascii="Montserrat" w:eastAsiaTheme="minorEastAsia" w:hAnsi="Montserrat"/>
        </w:rPr>
        <w:t>:</w:t>
      </w:r>
      <w:r w:rsidR="00F42DC5">
        <w:rPr>
          <w:rFonts w:ascii="Montserrat" w:eastAsiaTheme="minorEastAsia" w:hAnsi="Montserrat"/>
        </w:rPr>
        <w:t>77</w:t>
      </w:r>
      <w:r w:rsidR="0026531F">
        <w:rPr>
          <w:rFonts w:ascii="Montserrat" w:eastAsiaTheme="minorEastAsia" w:hAnsi="Montserrat"/>
        </w:rPr>
        <w:t>:</w:t>
      </w:r>
      <w:r w:rsidR="00F42DC5">
        <w:rPr>
          <w:rFonts w:ascii="Montserrat" w:eastAsiaTheme="minorEastAsia" w:hAnsi="Montserrat"/>
        </w:rPr>
        <w:t>7</w:t>
      </w:r>
      <w:proofErr w:type="gramEnd"/>
      <w:r w:rsidR="00F42DC5">
        <w:rPr>
          <w:rFonts w:ascii="Montserrat" w:eastAsiaTheme="minorEastAsia" w:hAnsi="Montserrat"/>
        </w:rPr>
        <w:t>E</w:t>
      </w:r>
    </w:p>
    <w:p w14:paraId="3E12B73D" w14:textId="13FE151A" w:rsidR="00556159" w:rsidRPr="00F42DC5" w:rsidRDefault="00556159"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SemiBold" w:eastAsiaTheme="minorEastAsia" w:hAnsi="Montserrat SemiBold"/>
        </w:rPr>
      </w:pPr>
      <w:r w:rsidRPr="00F42DC5">
        <w:rPr>
          <w:rFonts w:ascii="Montserrat SemiBold" w:eastAsiaTheme="minorEastAsia" w:hAnsi="Montserrat SemiBold"/>
        </w:rPr>
        <w:t>Laptop B</w:t>
      </w:r>
    </w:p>
    <w:p w14:paraId="01A3217C" w14:textId="7600EC6F" w:rsidR="00533013" w:rsidRDefault="00533013" w:rsidP="0053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Dirección IP: 200.8.20.30</w:t>
      </w:r>
    </w:p>
    <w:p w14:paraId="6A484F43" w14:textId="2B3FC10F" w:rsidR="00533013" w:rsidRDefault="00533013" w:rsidP="0053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Dirección MAC: 00</w:t>
      </w:r>
      <w:r w:rsidR="0026531F">
        <w:rPr>
          <w:rFonts w:ascii="Montserrat" w:eastAsiaTheme="minorEastAsia" w:hAnsi="Montserrat"/>
        </w:rPr>
        <w:t>:</w:t>
      </w:r>
      <w:r>
        <w:rPr>
          <w:rFonts w:ascii="Montserrat" w:eastAsiaTheme="minorEastAsia" w:hAnsi="Montserrat"/>
        </w:rPr>
        <w:t>60</w:t>
      </w:r>
      <w:r w:rsidR="0026531F">
        <w:rPr>
          <w:rFonts w:ascii="Montserrat" w:eastAsiaTheme="minorEastAsia" w:hAnsi="Montserrat"/>
        </w:rPr>
        <w:t>:</w:t>
      </w:r>
      <w:r>
        <w:rPr>
          <w:rFonts w:ascii="Montserrat" w:eastAsiaTheme="minorEastAsia" w:hAnsi="Montserrat"/>
        </w:rPr>
        <w:t>3</w:t>
      </w:r>
      <w:r w:rsidR="00B21AA4">
        <w:rPr>
          <w:rFonts w:ascii="Montserrat" w:eastAsiaTheme="minorEastAsia" w:hAnsi="Montserrat"/>
        </w:rPr>
        <w:t>E</w:t>
      </w:r>
      <w:r w:rsidR="0026531F">
        <w:rPr>
          <w:rFonts w:ascii="Montserrat" w:eastAsiaTheme="minorEastAsia" w:hAnsi="Montserrat"/>
        </w:rPr>
        <w:t>:</w:t>
      </w:r>
      <w:proofErr w:type="gramStart"/>
      <w:r>
        <w:rPr>
          <w:rFonts w:ascii="Montserrat" w:eastAsiaTheme="minorEastAsia" w:hAnsi="Montserrat"/>
        </w:rPr>
        <w:t>36</w:t>
      </w:r>
      <w:r w:rsidR="0026531F">
        <w:rPr>
          <w:rFonts w:ascii="Montserrat" w:eastAsiaTheme="minorEastAsia" w:hAnsi="Montserrat"/>
        </w:rPr>
        <w:t>:</w:t>
      </w:r>
      <w:r w:rsidR="00B21AA4">
        <w:rPr>
          <w:rFonts w:ascii="Montserrat" w:eastAsiaTheme="minorEastAsia" w:hAnsi="Montserrat"/>
        </w:rPr>
        <w:t>DC</w:t>
      </w:r>
      <w:proofErr w:type="gramEnd"/>
      <w:r w:rsidR="0026531F">
        <w:rPr>
          <w:rFonts w:ascii="Montserrat" w:eastAsiaTheme="minorEastAsia" w:hAnsi="Montserrat"/>
        </w:rPr>
        <w:t>:</w:t>
      </w:r>
      <w:r w:rsidR="00B21AA4">
        <w:rPr>
          <w:rFonts w:ascii="Montserrat" w:eastAsiaTheme="minorEastAsia" w:hAnsi="Montserrat"/>
        </w:rPr>
        <w:t>99</w:t>
      </w:r>
    </w:p>
    <w:p w14:paraId="19343488" w14:textId="5E550143" w:rsidR="00556159" w:rsidRPr="00F42DC5" w:rsidRDefault="00556159"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SemiBold" w:eastAsiaTheme="minorEastAsia" w:hAnsi="Montserrat SemiBold"/>
        </w:rPr>
      </w:pPr>
      <w:r w:rsidRPr="00F42DC5">
        <w:rPr>
          <w:rFonts w:ascii="Montserrat SemiBold" w:eastAsiaTheme="minorEastAsia" w:hAnsi="Montserrat SemiBold"/>
        </w:rPr>
        <w:t>Laptop X</w:t>
      </w:r>
    </w:p>
    <w:p w14:paraId="4A071292" w14:textId="3400473B" w:rsidR="00F3367E" w:rsidRDefault="00F3367E" w:rsidP="00F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Dirección IP: 200.9.20.55</w:t>
      </w:r>
    </w:p>
    <w:p w14:paraId="0C60530B" w14:textId="2D50F65F" w:rsidR="00F3367E" w:rsidRDefault="00F3367E" w:rsidP="00F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 xml:space="preserve">Dirección MAC: </w:t>
      </w:r>
      <w:proofErr w:type="gramStart"/>
      <w:r>
        <w:rPr>
          <w:rFonts w:ascii="Montserrat" w:eastAsiaTheme="minorEastAsia" w:hAnsi="Montserrat"/>
        </w:rPr>
        <w:t>00:E0:A3</w:t>
      </w:r>
      <w:proofErr w:type="gramEnd"/>
      <w:r>
        <w:rPr>
          <w:rFonts w:ascii="Montserrat" w:eastAsiaTheme="minorEastAsia" w:hAnsi="Montserrat"/>
        </w:rPr>
        <w:t>:5C:5B:A9</w:t>
      </w:r>
    </w:p>
    <w:p w14:paraId="3BC77EA9" w14:textId="1240040C" w:rsidR="00556159" w:rsidRPr="00F42DC5" w:rsidRDefault="00556159"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SemiBold" w:eastAsiaTheme="minorEastAsia" w:hAnsi="Montserrat SemiBold"/>
        </w:rPr>
      </w:pPr>
      <w:r w:rsidRPr="00F42DC5">
        <w:rPr>
          <w:rFonts w:ascii="Montserrat SemiBold" w:eastAsiaTheme="minorEastAsia" w:hAnsi="Montserrat SemiBold"/>
        </w:rPr>
        <w:t>Laptop Y</w:t>
      </w:r>
    </w:p>
    <w:p w14:paraId="4CB8505B" w14:textId="0373CB30" w:rsidR="00F3367E" w:rsidRDefault="00F3367E" w:rsidP="00F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 xml:space="preserve">Dirección IP: </w:t>
      </w:r>
      <w:r w:rsidR="00784800">
        <w:rPr>
          <w:rFonts w:ascii="Montserrat" w:eastAsiaTheme="minorEastAsia" w:hAnsi="Montserrat"/>
        </w:rPr>
        <w:t>200.9</w:t>
      </w:r>
      <w:r>
        <w:rPr>
          <w:rFonts w:ascii="Montserrat" w:eastAsiaTheme="minorEastAsia" w:hAnsi="Montserrat"/>
        </w:rPr>
        <w:t>.</w:t>
      </w:r>
      <w:r w:rsidR="00784800">
        <w:rPr>
          <w:rFonts w:ascii="Montserrat" w:eastAsiaTheme="minorEastAsia" w:hAnsi="Montserrat"/>
        </w:rPr>
        <w:t>20</w:t>
      </w:r>
      <w:r>
        <w:rPr>
          <w:rFonts w:ascii="Montserrat" w:eastAsiaTheme="minorEastAsia" w:hAnsi="Montserrat"/>
        </w:rPr>
        <w:t>.</w:t>
      </w:r>
      <w:r w:rsidR="00784800">
        <w:rPr>
          <w:rFonts w:ascii="Montserrat" w:eastAsiaTheme="minorEastAsia" w:hAnsi="Montserrat"/>
        </w:rPr>
        <w:t>33</w:t>
      </w:r>
    </w:p>
    <w:p w14:paraId="3CE7F988" w14:textId="595C8348" w:rsidR="00F42DC5" w:rsidRDefault="00F3367E"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pPr>
      <w:r>
        <w:rPr>
          <w:rFonts w:ascii="Montserrat" w:eastAsiaTheme="minorEastAsia" w:hAnsi="Montserrat"/>
        </w:rPr>
        <w:t xml:space="preserve">Dirección MAC: </w:t>
      </w:r>
      <w:proofErr w:type="gramStart"/>
      <w:r w:rsidR="00D030EC">
        <w:rPr>
          <w:rFonts w:ascii="Montserrat" w:eastAsiaTheme="minorEastAsia" w:hAnsi="Montserrat"/>
        </w:rPr>
        <w:t>00:01:96:24:</w:t>
      </w:r>
      <w:r w:rsidR="00784800">
        <w:rPr>
          <w:rFonts w:ascii="Montserrat" w:eastAsiaTheme="minorEastAsia" w:hAnsi="Montserrat"/>
        </w:rPr>
        <w:t>4</w:t>
      </w:r>
      <w:proofErr w:type="gramEnd"/>
      <w:r w:rsidR="00784800">
        <w:rPr>
          <w:rFonts w:ascii="Montserrat" w:eastAsiaTheme="minorEastAsia" w:hAnsi="Montserrat"/>
        </w:rPr>
        <w:t>B:7C</w:t>
      </w:r>
    </w:p>
    <w:p w14:paraId="355A5A86" w14:textId="77777777" w:rsidR="009F3004" w:rsidRDefault="009F3004" w:rsidP="0065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Montserrat" w:eastAsiaTheme="minorEastAsia" w:hAnsi="Montserrat"/>
        </w:rPr>
        <w:sectPr w:rsidR="009F3004" w:rsidSect="009F3004">
          <w:type w:val="continuous"/>
          <w:pgSz w:w="12240" w:h="15840"/>
          <w:pgMar w:top="1417" w:right="1701" w:bottom="1417" w:left="1701" w:header="709" w:footer="709" w:gutter="0"/>
          <w:pgNumType w:start="1"/>
          <w:cols w:num="2" w:space="708"/>
          <w:docGrid w:linePitch="360"/>
        </w:sectPr>
      </w:pPr>
    </w:p>
    <w:p w14:paraId="27B05806" w14:textId="77777777" w:rsidR="00012735" w:rsidRDefault="00012735" w:rsidP="0055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52703C2A" w14:textId="58650261" w:rsidR="009F3004" w:rsidRPr="009E44BF" w:rsidRDefault="000D1016" w:rsidP="00C9583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SemiBold" w:eastAsiaTheme="minorEastAsia" w:hAnsi="Montserrat SemiBold"/>
        </w:rPr>
      </w:pPr>
      <w:r w:rsidRPr="009E44BF">
        <w:rPr>
          <w:rFonts w:ascii="Montserrat SemiBold" w:eastAsiaTheme="minorEastAsia" w:hAnsi="Montserrat SemiBold"/>
        </w:rPr>
        <w:t xml:space="preserve">Comunicación A </w:t>
      </w:r>
      <m:oMath>
        <m:r>
          <w:rPr>
            <w:rFonts w:ascii="Cambria Math" w:eastAsiaTheme="minorEastAsia" w:hAnsi="Cambria Math"/>
          </w:rPr>
          <m:t>→</m:t>
        </m:r>
      </m:oMath>
      <w:r w:rsidRPr="009E44BF">
        <w:rPr>
          <w:rFonts w:ascii="Montserrat SemiBold" w:eastAsiaTheme="minorEastAsia" w:hAnsi="Montserrat SemiBold"/>
        </w:rPr>
        <w:t xml:space="preserve"> B</w:t>
      </w:r>
    </w:p>
    <w:p w14:paraId="1F3DCD91" w14:textId="77777777" w:rsidR="009E44BF" w:rsidRDefault="009E44BF" w:rsidP="009E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33D67F92" w14:textId="6B818E1A" w:rsidR="009E44BF" w:rsidRDefault="004D5EF8" w:rsidP="00DF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Pr>
          <w:rFonts w:ascii="Arial" w:hAnsi="Arial" w:cs="Arial"/>
          <w:noProof/>
        </w:rPr>
        <mc:AlternateContent>
          <mc:Choice Requires="wpg">
            <w:drawing>
              <wp:anchor distT="0" distB="0" distL="114300" distR="114300" simplePos="0" relativeHeight="251658240" behindDoc="0" locked="0" layoutInCell="1" allowOverlap="1" wp14:anchorId="64357ABF" wp14:editId="2A91BE1A">
                <wp:simplePos x="0" y="0"/>
                <wp:positionH relativeFrom="column">
                  <wp:posOffset>1072515</wp:posOffset>
                </wp:positionH>
                <wp:positionV relativeFrom="paragraph">
                  <wp:posOffset>795655</wp:posOffset>
                </wp:positionV>
                <wp:extent cx="3543300" cy="1381125"/>
                <wp:effectExtent l="0" t="0" r="0" b="0"/>
                <wp:wrapNone/>
                <wp:docPr id="25" name="Grupo 25"/>
                <wp:cNvGraphicFramePr/>
                <a:graphic xmlns:a="http://schemas.openxmlformats.org/drawingml/2006/main">
                  <a:graphicData uri="http://schemas.microsoft.com/office/word/2010/wordprocessingGroup">
                    <wpg:wgp>
                      <wpg:cNvGrpSpPr/>
                      <wpg:grpSpPr>
                        <a:xfrm>
                          <a:off x="0" y="0"/>
                          <a:ext cx="3543300" cy="1381125"/>
                          <a:chOff x="0" y="0"/>
                          <a:chExt cx="3543300" cy="1381125"/>
                        </a:xfrm>
                      </wpg:grpSpPr>
                      <wps:wsp>
                        <wps:cNvPr id="18" name="Cuadro de texto 18"/>
                        <wps:cNvSpPr txBox="1"/>
                        <wps:spPr>
                          <a:xfrm>
                            <a:off x="0" y="9525"/>
                            <a:ext cx="704850" cy="371475"/>
                          </a:xfrm>
                          <a:prstGeom prst="rect">
                            <a:avLst/>
                          </a:prstGeom>
                          <a:noFill/>
                          <a:ln w="6350">
                            <a:noFill/>
                          </a:ln>
                        </wps:spPr>
                        <wps:txbx>
                          <w:txbxContent>
                            <w:p w14:paraId="578312F0" w14:textId="304A8E22" w:rsidR="003F64B1" w:rsidRPr="008342AF" w:rsidRDefault="00474000">
                              <w:pPr>
                                <w:rPr>
                                  <w:rFonts w:ascii="Montserrat" w:hAnsi="Montserrat"/>
                                </w:rPr>
                              </w:pPr>
                              <w:r w:rsidRPr="008342AF">
                                <w:rPr>
                                  <w:rFonts w:ascii="Montserrat SemiBold" w:hAnsi="Montserrat SemiBold"/>
                                </w:rPr>
                                <w:t xml:space="preserve">De: </w:t>
                              </w:r>
                              <w:r w:rsidR="00525A23" w:rsidRPr="008342AF">
                                <w:rPr>
                                  <w:rFonts w:ascii="Montserrat" w:hAnsi="Montserra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676525" y="0"/>
                            <a:ext cx="856615" cy="371475"/>
                          </a:xfrm>
                          <a:prstGeom prst="rect">
                            <a:avLst/>
                          </a:prstGeom>
                          <a:noFill/>
                          <a:ln w="6350">
                            <a:noFill/>
                          </a:ln>
                        </wps:spPr>
                        <wps:txbx>
                          <w:txbxContent>
                            <w:p w14:paraId="06979E6F" w14:textId="710F6802" w:rsidR="00525A23" w:rsidRPr="008342AF" w:rsidRDefault="00525A23" w:rsidP="00525A23">
                              <w:pPr>
                                <w:rPr>
                                  <w:rFonts w:ascii="Montserrat" w:hAnsi="Montserrat"/>
                                </w:rPr>
                              </w:pPr>
                              <w:r w:rsidRPr="008342AF">
                                <w:rPr>
                                  <w:rFonts w:ascii="Montserrat SemiBold" w:hAnsi="Montserrat SemiBold"/>
                                </w:rPr>
                                <w:t xml:space="preserve">Para: </w:t>
                              </w:r>
                              <w:r w:rsidR="008342AF" w:rsidRPr="008342AF">
                                <w:rPr>
                                  <w:rFonts w:ascii="Montserrat" w:hAnsi="Montserrat"/>
                                </w:rPr>
                                <w:t>to</w:t>
                              </w:r>
                              <w:r w:rsidR="008342AF">
                                <w:rPr>
                                  <w:rFonts w:ascii="Montserrat" w:hAnsi="Montserrat"/>
                                </w:rPr>
                                <w:t>dos en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0" y="704850"/>
                            <a:ext cx="1209675" cy="371475"/>
                          </a:xfrm>
                          <a:prstGeom prst="rect">
                            <a:avLst/>
                          </a:prstGeom>
                          <a:noFill/>
                          <a:ln w="6350">
                            <a:noFill/>
                          </a:ln>
                        </wps:spPr>
                        <wps:txbx>
                          <w:txbxContent>
                            <w:p w14:paraId="5EBA4C8E" w14:textId="4292FFDE" w:rsidR="00AF3B47" w:rsidRPr="00AE5784" w:rsidRDefault="001E2714" w:rsidP="00AF3B47">
                              <w:pPr>
                                <w:rPr>
                                  <w:rFonts w:ascii="Montserrat" w:hAnsi="Montserrat"/>
                                  <w:sz w:val="20"/>
                                  <w:szCs w:val="20"/>
                                </w:rPr>
                              </w:pPr>
                              <w:r w:rsidRPr="00AE5784">
                                <w:rPr>
                                  <w:rFonts w:ascii="Montserrat SemiBold" w:hAnsi="Montserrat SemiBold"/>
                                  <w:sz w:val="20"/>
                                  <w:szCs w:val="20"/>
                                </w:rPr>
                                <w:t>IP</w:t>
                              </w:r>
                              <w:r w:rsidR="00AF3B47" w:rsidRPr="00AE5784">
                                <w:rPr>
                                  <w:rFonts w:ascii="Montserrat SemiBold" w:hAnsi="Montserrat SemiBold"/>
                                  <w:sz w:val="20"/>
                                  <w:szCs w:val="20"/>
                                </w:rPr>
                                <w:t xml:space="preserve">: </w:t>
                              </w:r>
                              <w:r w:rsidRPr="00AE5784">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0" y="1009650"/>
                            <a:ext cx="1809750" cy="371475"/>
                          </a:xfrm>
                          <a:prstGeom prst="rect">
                            <a:avLst/>
                          </a:prstGeom>
                          <a:noFill/>
                          <a:ln w="6350">
                            <a:noFill/>
                          </a:ln>
                        </wps:spPr>
                        <wps:txbx>
                          <w:txbxContent>
                            <w:p w14:paraId="439CE559" w14:textId="2EB9C228" w:rsidR="001E2714" w:rsidRPr="00AE5784" w:rsidRDefault="00AE5784" w:rsidP="001E2714">
                              <w:pPr>
                                <w:rPr>
                                  <w:rFonts w:ascii="Montserrat" w:hAnsi="Montserrat"/>
                                  <w:sz w:val="20"/>
                                  <w:szCs w:val="20"/>
                                </w:rPr>
                              </w:pPr>
                              <w:r w:rsidRPr="00AE5784">
                                <w:rPr>
                                  <w:rFonts w:ascii="Montserrat SemiBold" w:hAnsi="Montserrat SemiBold"/>
                                  <w:sz w:val="20"/>
                                  <w:szCs w:val="20"/>
                                </w:rPr>
                                <w:t>MAC</w:t>
                              </w:r>
                              <w:r w:rsidR="001E2714" w:rsidRPr="00AE5784">
                                <w:rPr>
                                  <w:rFonts w:ascii="Montserrat SemiBold" w:hAnsi="Montserrat SemiBold"/>
                                  <w:sz w:val="20"/>
                                  <w:szCs w:val="20"/>
                                </w:rPr>
                                <w:t xml:space="preserve">: </w:t>
                              </w:r>
                              <w:r w:rsidR="00380C98" w:rsidRPr="00380C98">
                                <w:rPr>
                                  <w:rFonts w:ascii="Montserrat" w:eastAsiaTheme="minorEastAsia" w:hAnsi="Montserrat"/>
                                  <w:sz w:val="20"/>
                                  <w:szCs w:val="20"/>
                                </w:rPr>
                                <w:t>00:09:7</w:t>
                              </w:r>
                              <w:proofErr w:type="gramStart"/>
                              <w:r w:rsidR="00380C98" w:rsidRPr="00380C98">
                                <w:rPr>
                                  <w:rFonts w:ascii="Montserrat" w:eastAsiaTheme="minorEastAsia" w:hAnsi="Montserrat"/>
                                  <w:sz w:val="20"/>
                                  <w:szCs w:val="20"/>
                                </w:rPr>
                                <w:t>C:26:77:7</w:t>
                              </w:r>
                              <w:proofErr w:type="gramEnd"/>
                              <w:r w:rsidR="00380C98" w:rsidRPr="00380C98">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390775" y="704850"/>
                            <a:ext cx="1146810" cy="371475"/>
                          </a:xfrm>
                          <a:prstGeom prst="rect">
                            <a:avLst/>
                          </a:prstGeom>
                          <a:noFill/>
                          <a:ln w="6350">
                            <a:noFill/>
                          </a:ln>
                        </wps:spPr>
                        <wps:txbx>
                          <w:txbxContent>
                            <w:p w14:paraId="1E153B85" w14:textId="3819BC67" w:rsidR="00AE5784" w:rsidRPr="00AE5784" w:rsidRDefault="00AE5784" w:rsidP="00AE5784">
                              <w:pPr>
                                <w:rPr>
                                  <w:rFonts w:ascii="Montserrat" w:hAnsi="Montserrat"/>
                                  <w:sz w:val="20"/>
                                  <w:szCs w:val="20"/>
                                </w:rPr>
                              </w:pPr>
                              <w:r w:rsidRPr="00AE5784">
                                <w:rPr>
                                  <w:rFonts w:ascii="Montserrat SemiBold" w:hAnsi="Montserrat SemiBold"/>
                                  <w:sz w:val="20"/>
                                  <w:szCs w:val="20"/>
                                </w:rPr>
                                <w:t xml:space="preserve">IP: </w:t>
                              </w:r>
                              <w:r w:rsidR="008113FC" w:rsidRPr="008113FC">
                                <w:rPr>
                                  <w:rFonts w:ascii="Montserrat" w:eastAsiaTheme="minorEastAsia" w:hAnsi="Montserrat"/>
                                  <w:sz w:val="20"/>
                                  <w:szCs w:val="20"/>
                                </w:rPr>
                                <w:t>200.8.20.30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790700" y="1000125"/>
                            <a:ext cx="1752600" cy="371475"/>
                          </a:xfrm>
                          <a:prstGeom prst="rect">
                            <a:avLst/>
                          </a:prstGeom>
                          <a:noFill/>
                          <a:ln w="6350">
                            <a:noFill/>
                          </a:ln>
                        </wps:spPr>
                        <wps:txbx>
                          <w:txbxContent>
                            <w:p w14:paraId="6D9E2BB6" w14:textId="6175818F" w:rsidR="00380C98" w:rsidRPr="00AE5784" w:rsidRDefault="00380C98" w:rsidP="00380C98">
                              <w:pPr>
                                <w:rPr>
                                  <w:rFonts w:ascii="Montserrat" w:hAnsi="Montserrat"/>
                                  <w:sz w:val="20"/>
                                  <w:szCs w:val="20"/>
                                </w:rPr>
                              </w:pPr>
                              <w:r w:rsidRPr="00AE5784">
                                <w:rPr>
                                  <w:rFonts w:ascii="Montserrat SemiBold" w:hAnsi="Montserrat SemiBold"/>
                                  <w:sz w:val="20"/>
                                  <w:szCs w:val="20"/>
                                </w:rPr>
                                <w:t xml:space="preserve">MAC: </w:t>
                              </w:r>
                              <w:proofErr w:type="gramStart"/>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proofErr w:type="gramEnd"/>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57ABF" id="Grupo 25" o:spid="_x0000_s1044" style="position:absolute;left:0;text-align:left;margin-left:84.45pt;margin-top:62.65pt;width:279pt;height:108.75pt;z-index:251658240" coordsize="35433,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">
                <v:shape id="Cuadro de texto 18" o:spid="_x0000_s1045" type="#_x0000_t202" style="position:absolute;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78312F0" w14:textId="304A8E22" w:rsidR="003F64B1" w:rsidRPr="008342AF" w:rsidRDefault="00474000">
                        <w:pPr>
                          <w:rPr>
                            <w:rFonts w:ascii="Montserrat" w:hAnsi="Montserrat"/>
                          </w:rPr>
                        </w:pPr>
                        <w:r w:rsidRPr="008342AF">
                          <w:rPr>
                            <w:rFonts w:ascii="Montserrat SemiBold" w:hAnsi="Montserrat SemiBold"/>
                          </w:rPr>
                          <w:t xml:space="preserve">De: </w:t>
                        </w:r>
                        <w:r w:rsidR="00525A23" w:rsidRPr="008342AF">
                          <w:rPr>
                            <w:rFonts w:ascii="Montserrat" w:hAnsi="Montserrat"/>
                          </w:rPr>
                          <w:t>A</w:t>
                        </w:r>
                      </w:p>
                    </w:txbxContent>
                  </v:textbox>
                </v:shape>
                <v:shape id="Cuadro de texto 19" o:spid="_x0000_s1046" type="#_x0000_t202" style="position:absolute;left:26765;width:856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06979E6F" w14:textId="710F6802" w:rsidR="00525A23" w:rsidRPr="008342AF" w:rsidRDefault="00525A23" w:rsidP="00525A23">
                        <w:pPr>
                          <w:rPr>
                            <w:rFonts w:ascii="Montserrat" w:hAnsi="Montserrat"/>
                          </w:rPr>
                        </w:pPr>
                        <w:r w:rsidRPr="008342AF">
                          <w:rPr>
                            <w:rFonts w:ascii="Montserrat SemiBold" w:hAnsi="Montserrat SemiBold"/>
                          </w:rPr>
                          <w:t xml:space="preserve">Para: </w:t>
                        </w:r>
                        <w:r w:rsidR="008342AF" w:rsidRPr="008342AF">
                          <w:rPr>
                            <w:rFonts w:ascii="Montserrat" w:hAnsi="Montserrat"/>
                          </w:rPr>
                          <w:t>to</w:t>
                        </w:r>
                        <w:r w:rsidR="008342AF">
                          <w:rPr>
                            <w:rFonts w:ascii="Montserrat" w:hAnsi="Montserrat"/>
                          </w:rPr>
                          <w:t>dos en la red</w:t>
                        </w:r>
                      </w:p>
                    </w:txbxContent>
                  </v:textbox>
                </v:shape>
                <v:shape id="Cuadro de texto 21" o:spid="_x0000_s1047"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EBA4C8E" w14:textId="4292FFDE" w:rsidR="00AF3B47" w:rsidRPr="00AE5784" w:rsidRDefault="001E2714" w:rsidP="00AF3B47">
                        <w:pPr>
                          <w:rPr>
                            <w:rFonts w:ascii="Montserrat" w:hAnsi="Montserrat"/>
                            <w:sz w:val="20"/>
                            <w:szCs w:val="20"/>
                          </w:rPr>
                        </w:pPr>
                        <w:r w:rsidRPr="00AE5784">
                          <w:rPr>
                            <w:rFonts w:ascii="Montserrat SemiBold" w:hAnsi="Montserrat SemiBold"/>
                            <w:sz w:val="20"/>
                            <w:szCs w:val="20"/>
                          </w:rPr>
                          <w:t>IP</w:t>
                        </w:r>
                        <w:r w:rsidR="00AF3B47" w:rsidRPr="00AE5784">
                          <w:rPr>
                            <w:rFonts w:ascii="Montserrat SemiBold" w:hAnsi="Montserrat SemiBold"/>
                            <w:sz w:val="20"/>
                            <w:szCs w:val="20"/>
                          </w:rPr>
                          <w:t xml:space="preserve">: </w:t>
                        </w:r>
                        <w:r w:rsidRPr="00AE5784">
                          <w:rPr>
                            <w:rFonts w:ascii="Montserrat" w:eastAsiaTheme="minorEastAsia" w:hAnsi="Montserrat"/>
                            <w:sz w:val="20"/>
                            <w:szCs w:val="20"/>
                          </w:rPr>
                          <w:t>200.8.20.20</w:t>
                        </w:r>
                      </w:p>
                    </w:txbxContent>
                  </v:textbox>
                </v:shape>
                <v:shape id="Cuadro de texto 22" o:spid="_x0000_s1048"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39CE559" w14:textId="2EB9C228" w:rsidR="001E2714" w:rsidRPr="00AE5784" w:rsidRDefault="00AE5784" w:rsidP="001E2714">
                        <w:pPr>
                          <w:rPr>
                            <w:rFonts w:ascii="Montserrat" w:hAnsi="Montserrat"/>
                            <w:sz w:val="20"/>
                            <w:szCs w:val="20"/>
                          </w:rPr>
                        </w:pPr>
                        <w:r w:rsidRPr="00AE5784">
                          <w:rPr>
                            <w:rFonts w:ascii="Montserrat SemiBold" w:hAnsi="Montserrat SemiBold"/>
                            <w:sz w:val="20"/>
                            <w:szCs w:val="20"/>
                          </w:rPr>
                          <w:t>MAC</w:t>
                        </w:r>
                        <w:r w:rsidR="001E2714" w:rsidRPr="00AE5784">
                          <w:rPr>
                            <w:rFonts w:ascii="Montserrat SemiBold" w:hAnsi="Montserrat SemiBold"/>
                            <w:sz w:val="20"/>
                            <w:szCs w:val="20"/>
                          </w:rPr>
                          <w:t xml:space="preserve">: </w:t>
                        </w:r>
                        <w:r w:rsidR="00380C98" w:rsidRPr="00380C98">
                          <w:rPr>
                            <w:rFonts w:ascii="Montserrat" w:eastAsiaTheme="minorEastAsia" w:hAnsi="Montserrat"/>
                            <w:sz w:val="20"/>
                            <w:szCs w:val="20"/>
                          </w:rPr>
                          <w:t>00:09:7</w:t>
                        </w:r>
                        <w:proofErr w:type="gramStart"/>
                        <w:r w:rsidR="00380C98" w:rsidRPr="00380C98">
                          <w:rPr>
                            <w:rFonts w:ascii="Montserrat" w:eastAsiaTheme="minorEastAsia" w:hAnsi="Montserrat"/>
                            <w:sz w:val="20"/>
                            <w:szCs w:val="20"/>
                          </w:rPr>
                          <w:t>C:26:77:7</w:t>
                        </w:r>
                        <w:proofErr w:type="gramEnd"/>
                        <w:r w:rsidR="00380C98" w:rsidRPr="00380C98">
                          <w:rPr>
                            <w:rFonts w:ascii="Montserrat" w:eastAsiaTheme="minorEastAsia" w:hAnsi="Montserrat"/>
                            <w:sz w:val="20"/>
                            <w:szCs w:val="20"/>
                          </w:rPr>
                          <w:t>E</w:t>
                        </w:r>
                      </w:p>
                    </w:txbxContent>
                  </v:textbox>
                </v:shape>
                <v:shape id="Cuadro de texto 23" o:spid="_x0000_s1049"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E153B85" w14:textId="3819BC67" w:rsidR="00AE5784" w:rsidRPr="00AE5784" w:rsidRDefault="00AE5784" w:rsidP="00AE5784">
                        <w:pPr>
                          <w:rPr>
                            <w:rFonts w:ascii="Montserrat" w:hAnsi="Montserrat"/>
                            <w:sz w:val="20"/>
                            <w:szCs w:val="20"/>
                          </w:rPr>
                        </w:pPr>
                        <w:r w:rsidRPr="00AE5784">
                          <w:rPr>
                            <w:rFonts w:ascii="Montserrat SemiBold" w:hAnsi="Montserrat SemiBold"/>
                            <w:sz w:val="20"/>
                            <w:szCs w:val="20"/>
                          </w:rPr>
                          <w:t xml:space="preserve">IP: </w:t>
                        </w:r>
                        <w:r w:rsidR="008113FC" w:rsidRPr="008113FC">
                          <w:rPr>
                            <w:rFonts w:ascii="Montserrat" w:eastAsiaTheme="minorEastAsia" w:hAnsi="Montserrat"/>
                            <w:sz w:val="20"/>
                            <w:szCs w:val="20"/>
                          </w:rPr>
                          <w:t>200.8.20.30</w:t>
                        </w:r>
                      </w:p>
                    </w:txbxContent>
                  </v:textbox>
                </v:shape>
                <v:shape id="Cuadro de texto 24" o:spid="_x0000_s1050" type="#_x0000_t202" style="position:absolute;left:17907;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D9E2BB6" w14:textId="6175818F" w:rsidR="00380C98" w:rsidRPr="00AE5784" w:rsidRDefault="00380C98" w:rsidP="00380C98">
                        <w:pPr>
                          <w:rPr>
                            <w:rFonts w:ascii="Montserrat" w:hAnsi="Montserrat"/>
                            <w:sz w:val="20"/>
                            <w:szCs w:val="20"/>
                          </w:rPr>
                        </w:pPr>
                        <w:r w:rsidRPr="00AE5784">
                          <w:rPr>
                            <w:rFonts w:ascii="Montserrat SemiBold" w:hAnsi="Montserrat SemiBold"/>
                            <w:sz w:val="20"/>
                            <w:szCs w:val="20"/>
                          </w:rPr>
                          <w:t xml:space="preserve">MAC: </w:t>
                        </w:r>
                        <w:proofErr w:type="gramStart"/>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proofErr w:type="gramEnd"/>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r w:rsidRPr="00380C98">
                          <w:rPr>
                            <w:rFonts w:ascii="Montserrat" w:eastAsiaTheme="minorEastAsia" w:hAnsi="Montserrat"/>
                            <w:sz w:val="20"/>
                            <w:szCs w:val="20"/>
                          </w:rPr>
                          <w:t>:</w:t>
                        </w:r>
                        <w:r w:rsidR="001E2D9C">
                          <w:rPr>
                            <w:rFonts w:ascii="Montserrat" w:eastAsiaTheme="minorEastAsia" w:hAnsi="Montserrat"/>
                            <w:sz w:val="20"/>
                            <w:szCs w:val="20"/>
                          </w:rPr>
                          <w:t>??</w:t>
                        </w:r>
                      </w:p>
                    </w:txbxContent>
                  </v:textbox>
                </v:shape>
              </v:group>
            </w:pict>
          </mc:Fallback>
        </mc:AlternateContent>
      </w:r>
      <w:r w:rsidR="00A50F5F" w:rsidRPr="00865215">
        <w:rPr>
          <w:rFonts w:ascii="Arial" w:hAnsi="Arial" w:cs="Arial"/>
          <w:noProof/>
        </w:rPr>
        <w:drawing>
          <wp:inline distT="0" distB="0" distL="0" distR="0" wp14:anchorId="3EDE5FD1" wp14:editId="4E958D16">
            <wp:extent cx="3600000" cy="2509091"/>
            <wp:effectExtent l="0" t="0" r="635" b="5715"/>
            <wp:docPr id="16" name="Imagen 16"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2398EA98" w14:textId="77777777" w:rsidR="00CC2669" w:rsidRDefault="00CC2669" w:rsidP="00DF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p>
    <w:p w14:paraId="59D576FD" w14:textId="107686A9" w:rsidR="00CC2669" w:rsidRDefault="004D5EF8" w:rsidP="00DF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Pr>
          <w:rFonts w:ascii="Arial" w:hAnsi="Arial" w:cs="Arial"/>
          <w:noProof/>
        </w:rPr>
        <w:lastRenderedPageBreak/>
        <mc:AlternateContent>
          <mc:Choice Requires="wpg">
            <w:drawing>
              <wp:anchor distT="0" distB="0" distL="114300" distR="114300" simplePos="0" relativeHeight="251658241" behindDoc="0" locked="0" layoutInCell="1" allowOverlap="1" wp14:anchorId="2E18AFED" wp14:editId="30D17A82">
                <wp:simplePos x="0" y="0"/>
                <wp:positionH relativeFrom="column">
                  <wp:posOffset>1043940</wp:posOffset>
                </wp:positionH>
                <wp:positionV relativeFrom="paragraph">
                  <wp:posOffset>824230</wp:posOffset>
                </wp:positionV>
                <wp:extent cx="3552825" cy="1381125"/>
                <wp:effectExtent l="0" t="0" r="0" b="0"/>
                <wp:wrapNone/>
                <wp:docPr id="51" name="Grupo 51"/>
                <wp:cNvGraphicFramePr/>
                <a:graphic xmlns:a="http://schemas.openxmlformats.org/drawingml/2006/main">
                  <a:graphicData uri="http://schemas.microsoft.com/office/word/2010/wordprocessingGroup">
                    <wpg:wgp>
                      <wpg:cNvGrpSpPr/>
                      <wpg:grpSpPr>
                        <a:xfrm>
                          <a:off x="0" y="0"/>
                          <a:ext cx="3552825" cy="1381125"/>
                          <a:chOff x="-9525" y="0"/>
                          <a:chExt cx="3552825" cy="1381125"/>
                        </a:xfrm>
                      </wpg:grpSpPr>
                      <wps:wsp>
                        <wps:cNvPr id="52" name="Cuadro de texto 52"/>
                        <wps:cNvSpPr txBox="1"/>
                        <wps:spPr>
                          <a:xfrm>
                            <a:off x="-9525" y="9525"/>
                            <a:ext cx="704850" cy="371475"/>
                          </a:xfrm>
                          <a:prstGeom prst="rect">
                            <a:avLst/>
                          </a:prstGeom>
                          <a:noFill/>
                          <a:ln w="6350">
                            <a:noFill/>
                          </a:ln>
                        </wps:spPr>
                        <wps:txbx>
                          <w:txbxContent>
                            <w:p w14:paraId="5BDC161D" w14:textId="318D83F3" w:rsidR="000E4D5C" w:rsidRPr="00AF3B47" w:rsidRDefault="000E4D5C" w:rsidP="000E4D5C">
                              <w:pPr>
                                <w:rPr>
                                  <w:rFonts w:ascii="Montserrat" w:hAnsi="Montserrat"/>
                                  <w:sz w:val="28"/>
                                  <w:szCs w:val="28"/>
                                </w:rPr>
                              </w:pPr>
                              <w:r w:rsidRPr="00AF3B47">
                                <w:rPr>
                                  <w:rFonts w:ascii="Montserrat SemiBold" w:hAnsi="Montserrat SemiBold"/>
                                  <w:sz w:val="28"/>
                                  <w:szCs w:val="28"/>
                                </w:rPr>
                                <w:t xml:space="preserve">De: </w:t>
                              </w:r>
                              <w:r w:rsidR="001477EB">
                                <w:rPr>
                                  <w:rFonts w:ascii="Montserrat" w:hAnsi="Montserrat"/>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uadro de texto 53"/>
                        <wps:cNvSpPr txBox="1"/>
                        <wps:spPr>
                          <a:xfrm>
                            <a:off x="2676525" y="0"/>
                            <a:ext cx="856615" cy="371475"/>
                          </a:xfrm>
                          <a:prstGeom prst="rect">
                            <a:avLst/>
                          </a:prstGeom>
                          <a:noFill/>
                          <a:ln w="6350">
                            <a:noFill/>
                          </a:ln>
                        </wps:spPr>
                        <wps:txbx>
                          <w:txbxContent>
                            <w:p w14:paraId="03BAA596" w14:textId="6932B2F8" w:rsidR="000E4D5C" w:rsidRPr="00AF3B47" w:rsidRDefault="000E4D5C" w:rsidP="000E4D5C">
                              <w:pPr>
                                <w:rPr>
                                  <w:rFonts w:ascii="Montserrat" w:hAnsi="Montserrat"/>
                                  <w:sz w:val="28"/>
                                  <w:szCs w:val="28"/>
                                </w:rPr>
                              </w:pPr>
                              <w:r w:rsidRPr="00AF3B47">
                                <w:rPr>
                                  <w:rFonts w:ascii="Montserrat SemiBold" w:hAnsi="Montserrat SemiBold"/>
                                  <w:sz w:val="28"/>
                                  <w:szCs w:val="28"/>
                                </w:rPr>
                                <w:t xml:space="preserve">Para: </w:t>
                              </w:r>
                              <w:r w:rsidR="001477EB">
                                <w:rPr>
                                  <w:rFonts w:ascii="Montserrat" w:hAnsi="Montserrat"/>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Cuadro de texto 54"/>
                        <wps:cNvSpPr txBox="1"/>
                        <wps:spPr>
                          <a:xfrm>
                            <a:off x="0" y="704850"/>
                            <a:ext cx="1209675" cy="371475"/>
                          </a:xfrm>
                          <a:prstGeom prst="rect">
                            <a:avLst/>
                          </a:prstGeom>
                          <a:noFill/>
                          <a:ln w="6350">
                            <a:noFill/>
                          </a:ln>
                        </wps:spPr>
                        <wps:txbx>
                          <w:txbxContent>
                            <w:p w14:paraId="0323ABDB" w14:textId="33072E8C"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IP: </w:t>
                              </w:r>
                              <w:r w:rsidR="00977C0A" w:rsidRPr="00977C0A">
                                <w:rPr>
                                  <w:rFonts w:ascii="Montserrat" w:eastAsiaTheme="minorEastAsia" w:hAnsi="Montserrat"/>
                                  <w:sz w:val="20"/>
                                  <w:szCs w:val="20"/>
                                </w:rPr>
                                <w:t>200.8.20.30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0" y="1009650"/>
                            <a:ext cx="1809750" cy="371475"/>
                          </a:xfrm>
                          <a:prstGeom prst="rect">
                            <a:avLst/>
                          </a:prstGeom>
                          <a:noFill/>
                          <a:ln w="6350">
                            <a:noFill/>
                          </a:ln>
                        </wps:spPr>
                        <wps:txbx>
                          <w:txbxContent>
                            <w:p w14:paraId="1FB226A2" w14:textId="237F0C52"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MAC: </w:t>
                              </w:r>
                              <w:r w:rsidR="00977C0A" w:rsidRPr="00977C0A">
                                <w:rPr>
                                  <w:rFonts w:ascii="Montserrat" w:eastAsiaTheme="minorEastAsia" w:hAnsi="Montserrat"/>
                                  <w:sz w:val="20"/>
                                  <w:szCs w:val="20"/>
                                </w:rPr>
                                <w:t>00:60:3E:</w:t>
                              </w:r>
                              <w:proofErr w:type="gramStart"/>
                              <w:r w:rsidR="00977C0A" w:rsidRPr="00977C0A">
                                <w:rPr>
                                  <w:rFonts w:ascii="Montserrat" w:eastAsiaTheme="minorEastAsia" w:hAnsi="Montserrat"/>
                                  <w:sz w:val="20"/>
                                  <w:szCs w:val="20"/>
                                </w:rPr>
                                <w:t>36:DC</w:t>
                              </w:r>
                              <w:proofErr w:type="gramEnd"/>
                              <w:r w:rsidR="00977C0A" w:rsidRPr="00977C0A">
                                <w:rPr>
                                  <w:rFonts w:ascii="Montserrat" w:eastAsiaTheme="minorEastAsia" w:hAnsi="Montserrat"/>
                                  <w:sz w:val="20"/>
                                  <w:szCs w:val="20"/>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uadro de texto 56"/>
                        <wps:cNvSpPr txBox="1"/>
                        <wps:spPr>
                          <a:xfrm>
                            <a:off x="2390775" y="704850"/>
                            <a:ext cx="1146810" cy="371475"/>
                          </a:xfrm>
                          <a:prstGeom prst="rect">
                            <a:avLst/>
                          </a:prstGeom>
                          <a:noFill/>
                          <a:ln w="6350">
                            <a:noFill/>
                          </a:ln>
                        </wps:spPr>
                        <wps:txbx>
                          <w:txbxContent>
                            <w:p w14:paraId="39D37A38" w14:textId="6088CF4E"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IP: </w:t>
                              </w:r>
                              <w:r w:rsidR="00977C0A" w:rsidRPr="00977C0A">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1790700" y="1000125"/>
                            <a:ext cx="1752600" cy="371475"/>
                          </a:xfrm>
                          <a:prstGeom prst="rect">
                            <a:avLst/>
                          </a:prstGeom>
                          <a:noFill/>
                          <a:ln w="6350">
                            <a:noFill/>
                          </a:ln>
                        </wps:spPr>
                        <wps:txbx>
                          <w:txbxContent>
                            <w:p w14:paraId="26B9013F" w14:textId="2015FD72"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MAC: </w:t>
                              </w:r>
                              <w:r w:rsidR="00977C0A" w:rsidRPr="00977C0A">
                                <w:rPr>
                                  <w:rFonts w:ascii="Montserrat" w:eastAsiaTheme="minorEastAsia" w:hAnsi="Montserrat"/>
                                  <w:sz w:val="20"/>
                                  <w:szCs w:val="20"/>
                                </w:rPr>
                                <w:t>00:09:7</w:t>
                              </w:r>
                              <w:proofErr w:type="gramStart"/>
                              <w:r w:rsidR="00977C0A" w:rsidRPr="00977C0A">
                                <w:rPr>
                                  <w:rFonts w:ascii="Montserrat" w:eastAsiaTheme="minorEastAsia" w:hAnsi="Montserrat"/>
                                  <w:sz w:val="20"/>
                                  <w:szCs w:val="20"/>
                                </w:rPr>
                                <w:t>C:26:77:7</w:t>
                              </w:r>
                              <w:proofErr w:type="gramEnd"/>
                              <w:r w:rsidR="00977C0A" w:rsidRPr="00977C0A">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18AFED" id="Grupo 51" o:spid="_x0000_s1051" style="position:absolute;left:0;text-align:left;margin-left:82.2pt;margin-top:64.9pt;width:279.75pt;height:108.75pt;z-index:251658241" coordorigin="-95" coordsize="35528,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">
                <v:shape id="Cuadro de texto 52" o:spid="_x0000_s1052" type="#_x0000_t202" style="position:absolute;left:-95;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BDC161D" w14:textId="318D83F3" w:rsidR="000E4D5C" w:rsidRPr="00AF3B47" w:rsidRDefault="000E4D5C" w:rsidP="000E4D5C">
                        <w:pPr>
                          <w:rPr>
                            <w:rFonts w:ascii="Montserrat" w:hAnsi="Montserrat"/>
                            <w:sz w:val="28"/>
                            <w:szCs w:val="28"/>
                          </w:rPr>
                        </w:pPr>
                        <w:r w:rsidRPr="00AF3B47">
                          <w:rPr>
                            <w:rFonts w:ascii="Montserrat SemiBold" w:hAnsi="Montserrat SemiBold"/>
                            <w:sz w:val="28"/>
                            <w:szCs w:val="28"/>
                          </w:rPr>
                          <w:t xml:space="preserve">De: </w:t>
                        </w:r>
                        <w:r w:rsidR="001477EB">
                          <w:rPr>
                            <w:rFonts w:ascii="Montserrat" w:hAnsi="Montserrat"/>
                            <w:sz w:val="28"/>
                            <w:szCs w:val="28"/>
                          </w:rPr>
                          <w:t>B</w:t>
                        </w:r>
                      </w:p>
                    </w:txbxContent>
                  </v:textbox>
                </v:shape>
                <v:shape id="Cuadro de texto 53" o:spid="_x0000_s1053" type="#_x0000_t202" style="position:absolute;left:26765;width:856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3BAA596" w14:textId="6932B2F8" w:rsidR="000E4D5C" w:rsidRPr="00AF3B47" w:rsidRDefault="000E4D5C" w:rsidP="000E4D5C">
                        <w:pPr>
                          <w:rPr>
                            <w:rFonts w:ascii="Montserrat" w:hAnsi="Montserrat"/>
                            <w:sz w:val="28"/>
                            <w:szCs w:val="28"/>
                          </w:rPr>
                        </w:pPr>
                        <w:r w:rsidRPr="00AF3B47">
                          <w:rPr>
                            <w:rFonts w:ascii="Montserrat SemiBold" w:hAnsi="Montserrat SemiBold"/>
                            <w:sz w:val="28"/>
                            <w:szCs w:val="28"/>
                          </w:rPr>
                          <w:t xml:space="preserve">Para: </w:t>
                        </w:r>
                        <w:r w:rsidR="001477EB">
                          <w:rPr>
                            <w:rFonts w:ascii="Montserrat" w:hAnsi="Montserrat"/>
                            <w:sz w:val="28"/>
                            <w:szCs w:val="28"/>
                          </w:rPr>
                          <w:t>A</w:t>
                        </w:r>
                      </w:p>
                    </w:txbxContent>
                  </v:textbox>
                </v:shape>
                <v:shape id="Cuadro de texto 54" o:spid="_x0000_s1054"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0323ABDB" w14:textId="33072E8C"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IP: </w:t>
                        </w:r>
                        <w:r w:rsidR="00977C0A" w:rsidRPr="00977C0A">
                          <w:rPr>
                            <w:rFonts w:ascii="Montserrat" w:eastAsiaTheme="minorEastAsia" w:hAnsi="Montserrat"/>
                            <w:sz w:val="20"/>
                            <w:szCs w:val="20"/>
                          </w:rPr>
                          <w:t>200.8.20.30</w:t>
                        </w:r>
                      </w:p>
                    </w:txbxContent>
                  </v:textbox>
                </v:shape>
                <v:shape id="Cuadro de texto 55" o:spid="_x0000_s1055"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FB226A2" w14:textId="237F0C52"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MAC: </w:t>
                        </w:r>
                        <w:r w:rsidR="00977C0A" w:rsidRPr="00977C0A">
                          <w:rPr>
                            <w:rFonts w:ascii="Montserrat" w:eastAsiaTheme="minorEastAsia" w:hAnsi="Montserrat"/>
                            <w:sz w:val="20"/>
                            <w:szCs w:val="20"/>
                          </w:rPr>
                          <w:t>00:60:3E:</w:t>
                        </w:r>
                        <w:proofErr w:type="gramStart"/>
                        <w:r w:rsidR="00977C0A" w:rsidRPr="00977C0A">
                          <w:rPr>
                            <w:rFonts w:ascii="Montserrat" w:eastAsiaTheme="minorEastAsia" w:hAnsi="Montserrat"/>
                            <w:sz w:val="20"/>
                            <w:szCs w:val="20"/>
                          </w:rPr>
                          <w:t>36:DC</w:t>
                        </w:r>
                        <w:proofErr w:type="gramEnd"/>
                        <w:r w:rsidR="00977C0A" w:rsidRPr="00977C0A">
                          <w:rPr>
                            <w:rFonts w:ascii="Montserrat" w:eastAsiaTheme="minorEastAsia" w:hAnsi="Montserrat"/>
                            <w:sz w:val="20"/>
                            <w:szCs w:val="20"/>
                          </w:rPr>
                          <w:t>:99</w:t>
                        </w:r>
                      </w:p>
                    </w:txbxContent>
                  </v:textbox>
                </v:shape>
                <v:shape id="Cuadro de texto 56" o:spid="_x0000_s1056"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39D37A38" w14:textId="6088CF4E"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IP: </w:t>
                        </w:r>
                        <w:r w:rsidR="00977C0A" w:rsidRPr="00977C0A">
                          <w:rPr>
                            <w:rFonts w:ascii="Montserrat" w:eastAsiaTheme="minorEastAsia" w:hAnsi="Montserrat"/>
                            <w:sz w:val="20"/>
                            <w:szCs w:val="20"/>
                          </w:rPr>
                          <w:t>200.8.20.20</w:t>
                        </w:r>
                      </w:p>
                    </w:txbxContent>
                  </v:textbox>
                </v:shape>
                <v:shape id="Cuadro de texto 57" o:spid="_x0000_s1057" type="#_x0000_t202" style="position:absolute;left:17907;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26B9013F" w14:textId="2015FD72" w:rsidR="000E4D5C" w:rsidRPr="00AE5784" w:rsidRDefault="000E4D5C" w:rsidP="000E4D5C">
                        <w:pPr>
                          <w:rPr>
                            <w:rFonts w:ascii="Montserrat" w:hAnsi="Montserrat"/>
                            <w:sz w:val="20"/>
                            <w:szCs w:val="20"/>
                          </w:rPr>
                        </w:pPr>
                        <w:r w:rsidRPr="00AE5784">
                          <w:rPr>
                            <w:rFonts w:ascii="Montserrat SemiBold" w:hAnsi="Montserrat SemiBold"/>
                            <w:sz w:val="20"/>
                            <w:szCs w:val="20"/>
                          </w:rPr>
                          <w:t xml:space="preserve">MAC: </w:t>
                        </w:r>
                        <w:r w:rsidR="00977C0A" w:rsidRPr="00977C0A">
                          <w:rPr>
                            <w:rFonts w:ascii="Montserrat" w:eastAsiaTheme="minorEastAsia" w:hAnsi="Montserrat"/>
                            <w:sz w:val="20"/>
                            <w:szCs w:val="20"/>
                          </w:rPr>
                          <w:t>00:09:7</w:t>
                        </w:r>
                        <w:proofErr w:type="gramStart"/>
                        <w:r w:rsidR="00977C0A" w:rsidRPr="00977C0A">
                          <w:rPr>
                            <w:rFonts w:ascii="Montserrat" w:eastAsiaTheme="minorEastAsia" w:hAnsi="Montserrat"/>
                            <w:sz w:val="20"/>
                            <w:szCs w:val="20"/>
                          </w:rPr>
                          <w:t>C:26:77:7</w:t>
                        </w:r>
                        <w:proofErr w:type="gramEnd"/>
                        <w:r w:rsidR="00977C0A" w:rsidRPr="00977C0A">
                          <w:rPr>
                            <w:rFonts w:ascii="Montserrat" w:eastAsiaTheme="minorEastAsia" w:hAnsi="Montserrat"/>
                            <w:sz w:val="20"/>
                            <w:szCs w:val="20"/>
                          </w:rPr>
                          <w:t>E</w:t>
                        </w:r>
                      </w:p>
                    </w:txbxContent>
                  </v:textbox>
                </v:shape>
              </v:group>
            </w:pict>
          </mc:Fallback>
        </mc:AlternateContent>
      </w:r>
      <w:r w:rsidR="00CC2669" w:rsidRPr="00865215">
        <w:rPr>
          <w:rFonts w:ascii="Arial" w:hAnsi="Arial" w:cs="Arial"/>
          <w:noProof/>
        </w:rPr>
        <w:drawing>
          <wp:inline distT="0" distB="0" distL="0" distR="0" wp14:anchorId="328B9A2B" wp14:editId="3F3CBDCC">
            <wp:extent cx="3600000" cy="2509091"/>
            <wp:effectExtent l="0" t="0" r="635" b="5715"/>
            <wp:docPr id="35" name="Imagen 35"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61BAA6F0" w14:textId="0D79D2F5" w:rsidR="009E44BF" w:rsidRPr="009E44BF" w:rsidRDefault="009E44BF" w:rsidP="009E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1650401B" w14:textId="45E9C27C" w:rsidR="00C95833" w:rsidRPr="009E44BF" w:rsidRDefault="00C95833" w:rsidP="00C9583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SemiBold" w:eastAsiaTheme="minorEastAsia" w:hAnsi="Montserrat SemiBold"/>
        </w:rPr>
      </w:pPr>
      <w:r w:rsidRPr="009E44BF">
        <w:rPr>
          <w:rFonts w:ascii="Montserrat SemiBold" w:eastAsiaTheme="minorEastAsia" w:hAnsi="Montserrat SemiBold"/>
        </w:rPr>
        <w:t xml:space="preserve">Comunicación A </w:t>
      </w:r>
      <m:oMath>
        <m:r>
          <w:rPr>
            <w:rFonts w:ascii="Cambria Math" w:eastAsiaTheme="minorEastAsia" w:hAnsi="Cambria Math"/>
          </w:rPr>
          <m:t>→</m:t>
        </m:r>
      </m:oMath>
      <w:r w:rsidRPr="009E44BF">
        <w:rPr>
          <w:rFonts w:ascii="Montserrat SemiBold" w:eastAsiaTheme="minorEastAsia" w:hAnsi="Montserrat SemiBold"/>
        </w:rPr>
        <w:t xml:space="preserve"> X</w:t>
      </w:r>
    </w:p>
    <w:p w14:paraId="1BA3CE92" w14:textId="77777777" w:rsidR="004D3696" w:rsidRDefault="004D3696" w:rsidP="0055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7422E10B" w14:textId="49D56C2D" w:rsidR="009F3004" w:rsidRDefault="004D3696" w:rsidP="0055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Pr>
          <w:rFonts w:ascii="Montserrat" w:eastAsiaTheme="minorEastAsia" w:hAnsi="Montserrat"/>
        </w:rPr>
        <w:t>Salto 1</w:t>
      </w:r>
    </w:p>
    <w:p w14:paraId="65E120D6" w14:textId="77777777" w:rsidR="0040652B" w:rsidRDefault="0040652B" w:rsidP="0055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491BD8BE" w14:textId="2C8681D6" w:rsidR="004D3696" w:rsidRDefault="004D3696" w:rsidP="004D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ins w:id="0" w:author="Mariana Elizabeth Lemus Ruiz">
        <w:r>
          <w:rPr>
            <w:rFonts w:ascii="Arial" w:hAnsi="Arial" w:cs="Arial"/>
            <w:noProof/>
          </w:rPr>
          <mc:AlternateContent>
            <mc:Choice Requires="wpg">
              <w:drawing>
                <wp:anchor distT="0" distB="0" distL="114300" distR="114300" simplePos="0" relativeHeight="251658246" behindDoc="0" locked="0" layoutInCell="1" allowOverlap="1" wp14:anchorId="5C942671" wp14:editId="3A93A07B">
                  <wp:simplePos x="0" y="0"/>
                  <wp:positionH relativeFrom="column">
                    <wp:posOffset>1072515</wp:posOffset>
                  </wp:positionH>
                  <wp:positionV relativeFrom="paragraph">
                    <wp:posOffset>786130</wp:posOffset>
                  </wp:positionV>
                  <wp:extent cx="3705225" cy="1390650"/>
                  <wp:effectExtent l="0" t="0" r="0" b="0"/>
                  <wp:wrapNone/>
                  <wp:docPr id="100" name="Grupo 100"/>
                  <wp:cNvGraphicFramePr/>
                  <a:graphic xmlns:a="http://schemas.openxmlformats.org/drawingml/2006/main">
                    <a:graphicData uri="http://schemas.microsoft.com/office/word/2010/wordprocessingGroup">
                      <wpg:wgp>
                        <wpg:cNvGrpSpPr/>
                        <wpg:grpSpPr>
                          <a:xfrm>
                            <a:off x="0" y="0"/>
                            <a:ext cx="3705225" cy="1390650"/>
                            <a:chOff x="0" y="-9525"/>
                            <a:chExt cx="3705225" cy="1390650"/>
                          </a:xfrm>
                        </wpg:grpSpPr>
                        <wps:wsp>
                          <wps:cNvPr id="101" name="Cuadro de texto 101"/>
                          <wps:cNvSpPr txBox="1"/>
                          <wps:spPr>
                            <a:xfrm>
                              <a:off x="0" y="9525"/>
                              <a:ext cx="704850" cy="371475"/>
                            </a:xfrm>
                            <a:prstGeom prst="rect">
                              <a:avLst/>
                            </a:prstGeom>
                            <a:noFill/>
                            <a:ln w="6350">
                              <a:noFill/>
                            </a:ln>
                          </wps:spPr>
                          <wps:txbx>
                            <w:txbxContent>
                              <w:p w14:paraId="0B42253F" w14:textId="77777777" w:rsidR="004D3696" w:rsidRPr="008342AF" w:rsidRDefault="004D3696" w:rsidP="004D3696">
                                <w:pPr>
                                  <w:rPr>
                                    <w:rFonts w:ascii="Montserrat" w:hAnsi="Montserrat"/>
                                  </w:rPr>
                                </w:pPr>
                                <w:r w:rsidRPr="008342AF">
                                  <w:rPr>
                                    <w:rFonts w:ascii="Montserrat SemiBold" w:hAnsi="Montserrat SemiBold"/>
                                  </w:rPr>
                                  <w:t xml:space="preserve">De: </w:t>
                                </w:r>
                                <w:r w:rsidRPr="008342AF">
                                  <w:rPr>
                                    <w:rFonts w:ascii="Montserrat" w:hAnsi="Montserra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2562225" y="-9525"/>
                              <a:ext cx="1066165" cy="561975"/>
                            </a:xfrm>
                            <a:prstGeom prst="rect">
                              <a:avLst/>
                            </a:prstGeom>
                            <a:noFill/>
                            <a:ln w="6350">
                              <a:noFill/>
                            </a:ln>
                          </wps:spPr>
                          <wps:txbx>
                            <w:txbxContent>
                              <w:p w14:paraId="039B9EA8" w14:textId="77777777" w:rsidR="004D3696" w:rsidRPr="008342AF" w:rsidRDefault="004D3696" w:rsidP="004D3696">
                                <w:pPr>
                                  <w:rPr>
                                    <w:rFonts w:ascii="Montserrat" w:hAnsi="Montserrat"/>
                                  </w:rPr>
                                </w:pPr>
                                <w:r w:rsidRPr="008342AF">
                                  <w:rPr>
                                    <w:rFonts w:ascii="Montserrat SemiBold" w:hAnsi="Montserrat SemiBold"/>
                                  </w:rPr>
                                  <w:t xml:space="preserve">Para: </w:t>
                                </w:r>
                                <w:r w:rsidRPr="008342AF">
                                  <w:rPr>
                                    <w:rFonts w:ascii="Montserrat" w:hAnsi="Montserrat"/>
                                  </w:rPr>
                                  <w:t>to</w:t>
                                </w:r>
                                <w:r>
                                  <w:rPr>
                                    <w:rFonts w:ascii="Montserrat" w:hAnsi="Montserrat"/>
                                  </w:rPr>
                                  <w:t>dos en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Cuadro de texto 103"/>
                          <wps:cNvSpPr txBox="1"/>
                          <wps:spPr>
                            <a:xfrm>
                              <a:off x="0" y="704850"/>
                              <a:ext cx="1209675" cy="371475"/>
                            </a:xfrm>
                            <a:prstGeom prst="rect">
                              <a:avLst/>
                            </a:prstGeom>
                            <a:noFill/>
                            <a:ln w="6350">
                              <a:noFill/>
                            </a:ln>
                          </wps:spPr>
                          <wps:txbx>
                            <w:txbxContent>
                              <w:p w14:paraId="0422526D"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0" y="1009650"/>
                              <a:ext cx="1809750" cy="371475"/>
                            </a:xfrm>
                            <a:prstGeom prst="rect">
                              <a:avLst/>
                            </a:prstGeom>
                            <a:noFill/>
                            <a:ln w="6350">
                              <a:noFill/>
                            </a:ln>
                          </wps:spPr>
                          <wps:txbx>
                            <w:txbxContent>
                              <w:p w14:paraId="33C0C656"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2390775" y="704850"/>
                              <a:ext cx="1146810" cy="371475"/>
                            </a:xfrm>
                            <a:prstGeom prst="rect">
                              <a:avLst/>
                            </a:prstGeom>
                            <a:noFill/>
                            <a:ln w="6350">
                              <a:noFill/>
                            </a:ln>
                          </wps:spPr>
                          <wps:txbx>
                            <w:txbxContent>
                              <w:p w14:paraId="0585A790"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952625" y="1000125"/>
                              <a:ext cx="1752600" cy="371475"/>
                            </a:xfrm>
                            <a:prstGeom prst="rect">
                              <a:avLst/>
                            </a:prstGeom>
                            <a:noFill/>
                            <a:ln w="6350">
                              <a:noFill/>
                            </a:ln>
                          </wps:spPr>
                          <wps:txbx>
                            <w:txbxContent>
                              <w:p w14:paraId="29D3F081"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MAC: </w:t>
                                </w:r>
                                <w:proofErr w:type="gramStart"/>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roofErr w:type="gramEnd"/>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42671" id="Grupo 100" o:spid="_x0000_s1058" style="position:absolute;left:0;text-align:left;margin-left:84.45pt;margin-top:61.9pt;width:291.75pt;height:109.5pt;z-index:251658246;mso-width-relative:margin;mso-height-relative:margin" coordorigin=",-95" coordsize="37052,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">
                  <v:shape id="Cuadro de texto 101" o:spid="_x0000_s1059" type="#_x0000_t202" style="position:absolute;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B42253F" w14:textId="77777777" w:rsidR="004D3696" w:rsidRPr="008342AF" w:rsidRDefault="004D3696" w:rsidP="004D3696">
                          <w:pPr>
                            <w:rPr>
                              <w:rFonts w:ascii="Montserrat" w:hAnsi="Montserrat"/>
                            </w:rPr>
                          </w:pPr>
                          <w:r w:rsidRPr="008342AF">
                            <w:rPr>
                              <w:rFonts w:ascii="Montserrat SemiBold" w:hAnsi="Montserrat SemiBold"/>
                            </w:rPr>
                            <w:t xml:space="preserve">De: </w:t>
                          </w:r>
                          <w:r w:rsidRPr="008342AF">
                            <w:rPr>
                              <w:rFonts w:ascii="Montserrat" w:hAnsi="Montserrat"/>
                            </w:rPr>
                            <w:t>A</w:t>
                          </w:r>
                        </w:p>
                      </w:txbxContent>
                    </v:textbox>
                  </v:shape>
                  <v:shape id="Cuadro de texto 102" o:spid="_x0000_s1060" type="#_x0000_t202" style="position:absolute;left:25622;top:-95;width:10661;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39B9EA8" w14:textId="77777777" w:rsidR="004D3696" w:rsidRPr="008342AF" w:rsidRDefault="004D3696" w:rsidP="004D3696">
                          <w:pPr>
                            <w:rPr>
                              <w:rFonts w:ascii="Montserrat" w:hAnsi="Montserrat"/>
                            </w:rPr>
                          </w:pPr>
                          <w:r w:rsidRPr="008342AF">
                            <w:rPr>
                              <w:rFonts w:ascii="Montserrat SemiBold" w:hAnsi="Montserrat SemiBold"/>
                            </w:rPr>
                            <w:t xml:space="preserve">Para: </w:t>
                          </w:r>
                          <w:r w:rsidRPr="008342AF">
                            <w:rPr>
                              <w:rFonts w:ascii="Montserrat" w:hAnsi="Montserrat"/>
                            </w:rPr>
                            <w:t>to</w:t>
                          </w:r>
                          <w:r>
                            <w:rPr>
                              <w:rFonts w:ascii="Montserrat" w:hAnsi="Montserrat"/>
                            </w:rPr>
                            <w:t>dos en la red</w:t>
                          </w:r>
                        </w:p>
                      </w:txbxContent>
                    </v:textbox>
                  </v:shape>
                  <v:shape id="Cuadro de texto 103" o:spid="_x0000_s1061"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0422526D"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v:textbox>
                  </v:shape>
                  <v:shape id="Cuadro de texto 104" o:spid="_x0000_s1062"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33C0C656"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v:textbox>
                  </v:shape>
                  <v:shape id="Cuadro de texto 105" o:spid="_x0000_s1063"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0585A790"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v:textbox>
                  </v:shape>
                  <v:shape id="Cuadro de texto 106" o:spid="_x0000_s1064" type="#_x0000_t202" style="position:absolute;left:19526;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29D3F081" w14:textId="77777777" w:rsidR="004D3696" w:rsidRPr="00AE5784" w:rsidRDefault="004D3696" w:rsidP="004D3696">
                          <w:pPr>
                            <w:rPr>
                              <w:rFonts w:ascii="Montserrat" w:hAnsi="Montserrat"/>
                              <w:sz w:val="20"/>
                              <w:szCs w:val="20"/>
                            </w:rPr>
                          </w:pPr>
                          <w:r w:rsidRPr="00AE5784">
                            <w:rPr>
                              <w:rFonts w:ascii="Montserrat SemiBold" w:hAnsi="Montserrat SemiBold"/>
                              <w:sz w:val="20"/>
                              <w:szCs w:val="20"/>
                            </w:rPr>
                            <w:t xml:space="preserve">MAC: </w:t>
                          </w:r>
                          <w:proofErr w:type="gramStart"/>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roofErr w:type="gramEnd"/>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
                      </w:txbxContent>
                    </v:textbox>
                  </v:shape>
                </v:group>
              </w:pict>
            </mc:Fallback>
          </mc:AlternateContent>
        </w:r>
      </w:ins>
      <w:r w:rsidR="0040652B">
        <w:rPr>
          <w:rFonts w:ascii="Arial" w:hAnsi="Arial" w:cs="Arial"/>
          <w:noProof/>
        </w:rPr>
        <mc:AlternateContent>
          <mc:Choice Requires="wpg">
            <w:drawing>
              <wp:anchor distT="0" distB="0" distL="114300" distR="114300" simplePos="0" relativeHeight="251658245" behindDoc="0" locked="0" layoutInCell="1" allowOverlap="1" wp14:anchorId="4C56BA01" wp14:editId="362A8F0E">
                <wp:simplePos x="0" y="0"/>
                <wp:positionH relativeFrom="column">
                  <wp:posOffset>1072515</wp:posOffset>
                </wp:positionH>
                <wp:positionV relativeFrom="paragraph">
                  <wp:posOffset>786130</wp:posOffset>
                </wp:positionV>
                <wp:extent cx="3705225" cy="1390650"/>
                <wp:effectExtent l="0" t="0" r="0" b="0"/>
                <wp:wrapNone/>
                <wp:docPr id="108" name="Grupo 108"/>
                <wp:cNvGraphicFramePr/>
                <a:graphic xmlns:a="http://schemas.openxmlformats.org/drawingml/2006/main">
                  <a:graphicData uri="http://schemas.microsoft.com/office/word/2010/wordprocessingGroup">
                    <wpg:wgp>
                      <wpg:cNvGrpSpPr/>
                      <wpg:grpSpPr>
                        <a:xfrm>
                          <a:off x="0" y="0"/>
                          <a:ext cx="3705225" cy="1390650"/>
                          <a:chOff x="0" y="-9525"/>
                          <a:chExt cx="3705225" cy="1390650"/>
                        </a:xfrm>
                      </wpg:grpSpPr>
                      <wps:wsp>
                        <wps:cNvPr id="109" name="Cuadro de texto 109"/>
                        <wps:cNvSpPr txBox="1"/>
                        <wps:spPr>
                          <a:xfrm>
                            <a:off x="0" y="9525"/>
                            <a:ext cx="704850" cy="371475"/>
                          </a:xfrm>
                          <a:prstGeom prst="rect">
                            <a:avLst/>
                          </a:prstGeom>
                          <a:noFill/>
                          <a:ln w="6350">
                            <a:noFill/>
                          </a:ln>
                        </wps:spPr>
                        <wps:txbx>
                          <w:txbxContent>
                            <w:p w14:paraId="4B199A2E" w14:textId="77777777" w:rsidR="0040652B" w:rsidRPr="008342AF" w:rsidRDefault="0040652B" w:rsidP="0040652B">
                              <w:pPr>
                                <w:rPr>
                                  <w:rFonts w:ascii="Montserrat" w:hAnsi="Montserrat"/>
                                </w:rPr>
                              </w:pPr>
                              <w:r w:rsidRPr="008342AF">
                                <w:rPr>
                                  <w:rFonts w:ascii="Montserrat SemiBold" w:hAnsi="Montserrat SemiBold"/>
                                </w:rPr>
                                <w:t xml:space="preserve">De: </w:t>
                              </w:r>
                              <w:r w:rsidRPr="008342AF">
                                <w:rPr>
                                  <w:rFonts w:ascii="Montserrat" w:hAnsi="Montserra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Cuadro de texto 110"/>
                        <wps:cNvSpPr txBox="1"/>
                        <wps:spPr>
                          <a:xfrm>
                            <a:off x="2562225" y="-9525"/>
                            <a:ext cx="1066165" cy="561975"/>
                          </a:xfrm>
                          <a:prstGeom prst="rect">
                            <a:avLst/>
                          </a:prstGeom>
                          <a:noFill/>
                          <a:ln w="6350">
                            <a:noFill/>
                          </a:ln>
                        </wps:spPr>
                        <wps:txbx>
                          <w:txbxContent>
                            <w:p w14:paraId="303CC202" w14:textId="77777777" w:rsidR="0040652B" w:rsidRPr="008342AF" w:rsidRDefault="0040652B" w:rsidP="0040652B">
                              <w:pPr>
                                <w:rPr>
                                  <w:rFonts w:ascii="Montserrat" w:hAnsi="Montserrat"/>
                                </w:rPr>
                              </w:pPr>
                              <w:r w:rsidRPr="008342AF">
                                <w:rPr>
                                  <w:rFonts w:ascii="Montserrat SemiBold" w:hAnsi="Montserrat SemiBold"/>
                                </w:rPr>
                                <w:t xml:space="preserve">Para: </w:t>
                              </w:r>
                              <w:r w:rsidRPr="008342AF">
                                <w:rPr>
                                  <w:rFonts w:ascii="Montserrat" w:hAnsi="Montserrat"/>
                                </w:rPr>
                                <w:t>to</w:t>
                              </w:r>
                              <w:r>
                                <w:rPr>
                                  <w:rFonts w:ascii="Montserrat" w:hAnsi="Montserrat"/>
                                </w:rPr>
                                <w:t>dos en la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Cuadro de texto 111"/>
                        <wps:cNvSpPr txBox="1"/>
                        <wps:spPr>
                          <a:xfrm>
                            <a:off x="0" y="704850"/>
                            <a:ext cx="1209675" cy="371475"/>
                          </a:xfrm>
                          <a:prstGeom prst="rect">
                            <a:avLst/>
                          </a:prstGeom>
                          <a:noFill/>
                          <a:ln w="6350">
                            <a:noFill/>
                          </a:ln>
                        </wps:spPr>
                        <wps:txbx>
                          <w:txbxContent>
                            <w:p w14:paraId="25EBA4C3"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0" y="1009650"/>
                            <a:ext cx="1809750" cy="371475"/>
                          </a:xfrm>
                          <a:prstGeom prst="rect">
                            <a:avLst/>
                          </a:prstGeom>
                          <a:noFill/>
                          <a:ln w="6350">
                            <a:noFill/>
                          </a:ln>
                        </wps:spPr>
                        <wps:txbx>
                          <w:txbxContent>
                            <w:p w14:paraId="5C1CA51B"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2390775" y="704850"/>
                            <a:ext cx="1146810" cy="371475"/>
                          </a:xfrm>
                          <a:prstGeom prst="rect">
                            <a:avLst/>
                          </a:prstGeom>
                          <a:noFill/>
                          <a:ln w="6350">
                            <a:noFill/>
                          </a:ln>
                        </wps:spPr>
                        <wps:txbx>
                          <w:txbxContent>
                            <w:p w14:paraId="51F6D599"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Cuadro de texto 114"/>
                        <wps:cNvSpPr txBox="1"/>
                        <wps:spPr>
                          <a:xfrm>
                            <a:off x="1952625" y="1000125"/>
                            <a:ext cx="1752600" cy="371475"/>
                          </a:xfrm>
                          <a:prstGeom prst="rect">
                            <a:avLst/>
                          </a:prstGeom>
                          <a:noFill/>
                          <a:ln w="6350">
                            <a:noFill/>
                          </a:ln>
                        </wps:spPr>
                        <wps:txbx>
                          <w:txbxContent>
                            <w:p w14:paraId="056D31CA"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MAC: </w:t>
                              </w:r>
                              <w:proofErr w:type="gramStart"/>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roofErr w:type="gramEnd"/>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6BA01" id="Grupo 108" o:spid="_x0000_s1065" style="position:absolute;left:0;text-align:left;margin-left:84.45pt;margin-top:61.9pt;width:291.75pt;height:109.5pt;z-index:251658245;mso-width-relative:margin;mso-height-relative:margin" coordorigin=",-95" coordsize="37052,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">
                <v:shape id="Cuadro de texto 109" o:spid="_x0000_s1066" type="#_x0000_t202" style="position:absolute;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B199A2E" w14:textId="77777777" w:rsidR="0040652B" w:rsidRPr="008342AF" w:rsidRDefault="0040652B" w:rsidP="0040652B">
                        <w:pPr>
                          <w:rPr>
                            <w:rFonts w:ascii="Montserrat" w:hAnsi="Montserrat"/>
                          </w:rPr>
                        </w:pPr>
                        <w:r w:rsidRPr="008342AF">
                          <w:rPr>
                            <w:rFonts w:ascii="Montserrat SemiBold" w:hAnsi="Montserrat SemiBold"/>
                          </w:rPr>
                          <w:t xml:space="preserve">De: </w:t>
                        </w:r>
                        <w:r w:rsidRPr="008342AF">
                          <w:rPr>
                            <w:rFonts w:ascii="Montserrat" w:hAnsi="Montserrat"/>
                          </w:rPr>
                          <w:t>A</w:t>
                        </w:r>
                      </w:p>
                    </w:txbxContent>
                  </v:textbox>
                </v:shape>
                <v:shape id="Cuadro de texto 110" o:spid="_x0000_s1067" type="#_x0000_t202" style="position:absolute;left:25622;top:-95;width:10661;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303CC202" w14:textId="77777777" w:rsidR="0040652B" w:rsidRPr="008342AF" w:rsidRDefault="0040652B" w:rsidP="0040652B">
                        <w:pPr>
                          <w:rPr>
                            <w:rFonts w:ascii="Montserrat" w:hAnsi="Montserrat"/>
                          </w:rPr>
                        </w:pPr>
                        <w:r w:rsidRPr="008342AF">
                          <w:rPr>
                            <w:rFonts w:ascii="Montserrat SemiBold" w:hAnsi="Montserrat SemiBold"/>
                          </w:rPr>
                          <w:t xml:space="preserve">Para: </w:t>
                        </w:r>
                        <w:r w:rsidRPr="008342AF">
                          <w:rPr>
                            <w:rFonts w:ascii="Montserrat" w:hAnsi="Montserrat"/>
                          </w:rPr>
                          <w:t>to</w:t>
                        </w:r>
                        <w:r>
                          <w:rPr>
                            <w:rFonts w:ascii="Montserrat" w:hAnsi="Montserrat"/>
                          </w:rPr>
                          <w:t>dos en la red</w:t>
                        </w:r>
                      </w:p>
                    </w:txbxContent>
                  </v:textbox>
                </v:shape>
                <v:shape id="Cuadro de texto 111" o:spid="_x0000_s1068"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5EBA4C3"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IP: </w:t>
                        </w:r>
                        <w:r w:rsidRPr="00AE5784">
                          <w:rPr>
                            <w:rFonts w:ascii="Montserrat" w:eastAsiaTheme="minorEastAsia" w:hAnsi="Montserrat"/>
                            <w:sz w:val="20"/>
                            <w:szCs w:val="20"/>
                          </w:rPr>
                          <w:t>200.8.20.20</w:t>
                        </w:r>
                      </w:p>
                    </w:txbxContent>
                  </v:textbox>
                </v:shape>
                <v:shape id="Cuadro de texto 112" o:spid="_x0000_s1069"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5C1CA51B"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MAC: </w:t>
                        </w:r>
                        <w:r w:rsidRPr="00380C98">
                          <w:rPr>
                            <w:rFonts w:ascii="Montserrat" w:eastAsiaTheme="minorEastAsia" w:hAnsi="Montserrat"/>
                            <w:sz w:val="20"/>
                            <w:szCs w:val="20"/>
                          </w:rPr>
                          <w:t>00:09:7</w:t>
                        </w:r>
                        <w:proofErr w:type="gramStart"/>
                        <w:r w:rsidRPr="00380C98">
                          <w:rPr>
                            <w:rFonts w:ascii="Montserrat" w:eastAsiaTheme="minorEastAsia" w:hAnsi="Montserrat"/>
                            <w:sz w:val="20"/>
                            <w:szCs w:val="20"/>
                          </w:rPr>
                          <w:t>C:26:77:7</w:t>
                        </w:r>
                        <w:proofErr w:type="gramEnd"/>
                        <w:r w:rsidRPr="00380C98">
                          <w:rPr>
                            <w:rFonts w:ascii="Montserrat" w:eastAsiaTheme="minorEastAsia" w:hAnsi="Montserrat"/>
                            <w:sz w:val="20"/>
                            <w:szCs w:val="20"/>
                          </w:rPr>
                          <w:t>E</w:t>
                        </w:r>
                      </w:p>
                    </w:txbxContent>
                  </v:textbox>
                </v:shape>
                <v:shape id="Cuadro de texto 113" o:spid="_x0000_s1070"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51F6D599"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IP: </w:t>
                        </w:r>
                        <w:r w:rsidRPr="008113FC">
                          <w:rPr>
                            <w:rFonts w:ascii="Montserrat" w:eastAsiaTheme="minorEastAsia" w:hAnsi="Montserrat"/>
                            <w:sz w:val="20"/>
                            <w:szCs w:val="20"/>
                          </w:rPr>
                          <w:t>200.8.20.30</w:t>
                        </w:r>
                      </w:p>
                    </w:txbxContent>
                  </v:textbox>
                </v:shape>
                <v:shape id="Cuadro de texto 114" o:spid="_x0000_s1071" type="#_x0000_t202" style="position:absolute;left:19526;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56D31CA" w14:textId="77777777" w:rsidR="0040652B" w:rsidRPr="00AE5784" w:rsidRDefault="0040652B" w:rsidP="0040652B">
                        <w:pPr>
                          <w:rPr>
                            <w:rFonts w:ascii="Montserrat" w:hAnsi="Montserrat"/>
                            <w:sz w:val="20"/>
                            <w:szCs w:val="20"/>
                          </w:rPr>
                        </w:pPr>
                        <w:r w:rsidRPr="00AE5784">
                          <w:rPr>
                            <w:rFonts w:ascii="Montserrat SemiBold" w:hAnsi="Montserrat SemiBold"/>
                            <w:sz w:val="20"/>
                            <w:szCs w:val="20"/>
                          </w:rPr>
                          <w:t xml:space="preserve">MAC: </w:t>
                        </w:r>
                        <w:proofErr w:type="gramStart"/>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roofErr w:type="gramEnd"/>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r w:rsidRPr="00380C98">
                          <w:rPr>
                            <w:rFonts w:ascii="Montserrat" w:eastAsiaTheme="minorEastAsia" w:hAnsi="Montserrat"/>
                            <w:sz w:val="20"/>
                            <w:szCs w:val="20"/>
                          </w:rPr>
                          <w:t>:</w:t>
                        </w:r>
                        <w:r>
                          <w:rPr>
                            <w:rFonts w:ascii="Montserrat" w:eastAsiaTheme="minorEastAsia" w:hAnsi="Montserrat"/>
                            <w:sz w:val="20"/>
                            <w:szCs w:val="20"/>
                          </w:rPr>
                          <w:t>??</w:t>
                        </w:r>
                      </w:p>
                    </w:txbxContent>
                  </v:textbox>
                </v:shape>
              </v:group>
            </w:pict>
          </mc:Fallback>
        </mc:AlternateContent>
      </w:r>
      <w:r w:rsidR="0040652B" w:rsidRPr="00865215">
        <w:rPr>
          <w:rFonts w:ascii="Arial" w:hAnsi="Arial" w:cs="Arial"/>
          <w:noProof/>
        </w:rPr>
        <w:drawing>
          <wp:inline distT="0" distB="0" distL="0" distR="0" wp14:anchorId="19BEEBFF" wp14:editId="4C705C4B">
            <wp:extent cx="3600000" cy="2509091"/>
            <wp:effectExtent l="0" t="0" r="635" b="5715"/>
            <wp:docPr id="115" name="Imagen 115"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39BE0D86" w14:textId="77777777" w:rsidR="009A22EC" w:rsidRDefault="009A22EC" w:rsidP="0055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3680663E" w14:textId="77777777" w:rsidR="009A22EC" w:rsidRDefault="009A22EC" w:rsidP="0040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Montserrat" w:eastAsiaTheme="minorEastAsia" w:hAnsi="Montserrat"/>
        </w:rPr>
      </w:pPr>
    </w:p>
    <w:p w14:paraId="76DF33A2" w14:textId="02010122" w:rsidR="009A22EC" w:rsidRDefault="004D5EF8" w:rsidP="009A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r>
        <w:rPr>
          <w:rFonts w:ascii="Arial" w:hAnsi="Arial" w:cs="Arial"/>
          <w:noProof/>
        </w:rPr>
        <w:lastRenderedPageBreak/>
        <mc:AlternateContent>
          <mc:Choice Requires="wpg">
            <w:drawing>
              <wp:anchor distT="0" distB="0" distL="114300" distR="114300" simplePos="0" relativeHeight="251658242" behindDoc="0" locked="0" layoutInCell="1" allowOverlap="1" wp14:anchorId="7B95320A" wp14:editId="2B606132">
                <wp:simplePos x="0" y="0"/>
                <wp:positionH relativeFrom="column">
                  <wp:posOffset>1043940</wp:posOffset>
                </wp:positionH>
                <wp:positionV relativeFrom="paragraph">
                  <wp:posOffset>824230</wp:posOffset>
                </wp:positionV>
                <wp:extent cx="3552825" cy="1381125"/>
                <wp:effectExtent l="0" t="0" r="0" b="0"/>
                <wp:wrapNone/>
                <wp:docPr id="69" name="Grupo 69"/>
                <wp:cNvGraphicFramePr/>
                <a:graphic xmlns:a="http://schemas.openxmlformats.org/drawingml/2006/main">
                  <a:graphicData uri="http://schemas.microsoft.com/office/word/2010/wordprocessingGroup">
                    <wpg:wgp>
                      <wpg:cNvGrpSpPr/>
                      <wpg:grpSpPr>
                        <a:xfrm>
                          <a:off x="0" y="0"/>
                          <a:ext cx="3552825" cy="1381125"/>
                          <a:chOff x="-9525" y="0"/>
                          <a:chExt cx="3552825" cy="1381125"/>
                        </a:xfrm>
                      </wpg:grpSpPr>
                      <wps:wsp>
                        <wps:cNvPr id="70" name="Cuadro de texto 70"/>
                        <wps:cNvSpPr txBox="1"/>
                        <wps:spPr>
                          <a:xfrm>
                            <a:off x="-9525" y="9525"/>
                            <a:ext cx="704850" cy="371475"/>
                          </a:xfrm>
                          <a:prstGeom prst="rect">
                            <a:avLst/>
                          </a:prstGeom>
                          <a:noFill/>
                          <a:ln w="6350">
                            <a:noFill/>
                          </a:ln>
                        </wps:spPr>
                        <wps:txbx>
                          <w:txbxContent>
                            <w:p w14:paraId="6907B820" w14:textId="7E3CF165" w:rsidR="009A22EC" w:rsidRPr="00AF3B47" w:rsidRDefault="009A22EC" w:rsidP="009A22EC">
                              <w:pPr>
                                <w:rPr>
                                  <w:rFonts w:ascii="Montserrat" w:hAnsi="Montserrat"/>
                                  <w:sz w:val="28"/>
                                  <w:szCs w:val="28"/>
                                </w:rPr>
                              </w:pPr>
                              <w:r w:rsidRPr="00AF3B47">
                                <w:rPr>
                                  <w:rFonts w:ascii="Montserrat SemiBold" w:hAnsi="Montserrat SemiBold"/>
                                  <w:sz w:val="28"/>
                                  <w:szCs w:val="28"/>
                                </w:rPr>
                                <w:t xml:space="preserve">De: </w:t>
                              </w:r>
                              <w:r>
                                <w:rPr>
                                  <w:rFonts w:ascii="Montserrat" w:hAnsi="Montserrat"/>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uadro de texto 71"/>
                        <wps:cNvSpPr txBox="1"/>
                        <wps:spPr>
                          <a:xfrm>
                            <a:off x="2676525" y="0"/>
                            <a:ext cx="856615" cy="371475"/>
                          </a:xfrm>
                          <a:prstGeom prst="rect">
                            <a:avLst/>
                          </a:prstGeom>
                          <a:noFill/>
                          <a:ln w="6350">
                            <a:noFill/>
                          </a:ln>
                        </wps:spPr>
                        <wps:txbx>
                          <w:txbxContent>
                            <w:p w14:paraId="06848F80" w14:textId="77777777" w:rsidR="009A22EC" w:rsidRPr="00AF3B47" w:rsidRDefault="009A22EC" w:rsidP="009A22EC">
                              <w:pPr>
                                <w:rPr>
                                  <w:rFonts w:ascii="Montserrat" w:hAnsi="Montserrat"/>
                                  <w:sz w:val="28"/>
                                  <w:szCs w:val="28"/>
                                </w:rPr>
                              </w:pPr>
                              <w:r w:rsidRPr="00AF3B47">
                                <w:rPr>
                                  <w:rFonts w:ascii="Montserrat SemiBold" w:hAnsi="Montserrat SemiBold"/>
                                  <w:sz w:val="28"/>
                                  <w:szCs w:val="28"/>
                                </w:rPr>
                                <w:t xml:space="preserve">Para: </w:t>
                              </w:r>
                              <w:r>
                                <w:rPr>
                                  <w:rFonts w:ascii="Montserrat" w:hAnsi="Montserrat"/>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uadro de texto 72"/>
                        <wps:cNvSpPr txBox="1"/>
                        <wps:spPr>
                          <a:xfrm>
                            <a:off x="0" y="704850"/>
                            <a:ext cx="1209675" cy="371475"/>
                          </a:xfrm>
                          <a:prstGeom prst="rect">
                            <a:avLst/>
                          </a:prstGeom>
                          <a:noFill/>
                          <a:ln w="6350">
                            <a:noFill/>
                          </a:ln>
                        </wps:spPr>
                        <wps:txbx>
                          <w:txbxContent>
                            <w:p w14:paraId="60A8ABE6" w14:textId="0241418A"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IP: </w:t>
                              </w:r>
                              <w:r w:rsidRPr="009A22EC">
                                <w:rPr>
                                  <w:rFonts w:ascii="Montserrat" w:eastAsiaTheme="minorEastAsia" w:hAnsi="Montserrat"/>
                                  <w:sz w:val="20"/>
                                  <w:szCs w:val="20"/>
                                </w:rPr>
                                <w:t>200.9.20.55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uadro de texto 73"/>
                        <wps:cNvSpPr txBox="1"/>
                        <wps:spPr>
                          <a:xfrm>
                            <a:off x="0" y="1009650"/>
                            <a:ext cx="1809750" cy="371475"/>
                          </a:xfrm>
                          <a:prstGeom prst="rect">
                            <a:avLst/>
                          </a:prstGeom>
                          <a:noFill/>
                          <a:ln w="6350">
                            <a:noFill/>
                          </a:ln>
                        </wps:spPr>
                        <wps:txbx>
                          <w:txbxContent>
                            <w:p w14:paraId="0646A795" w14:textId="5A3EE7B3"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MAC: </w:t>
                              </w:r>
                              <w:proofErr w:type="gramStart"/>
                              <w:r w:rsidRPr="009A22EC">
                                <w:rPr>
                                  <w:rFonts w:ascii="Montserrat" w:eastAsiaTheme="minorEastAsia" w:hAnsi="Montserrat"/>
                                  <w:sz w:val="20"/>
                                  <w:szCs w:val="20"/>
                                </w:rPr>
                                <w:t>00:E0:A3</w:t>
                              </w:r>
                              <w:proofErr w:type="gramEnd"/>
                              <w:r w:rsidRPr="009A22EC">
                                <w:rPr>
                                  <w:rFonts w:ascii="Montserrat" w:eastAsiaTheme="minorEastAsia" w:hAnsi="Montserrat"/>
                                  <w:sz w:val="20"/>
                                  <w:szCs w:val="20"/>
                                </w:rPr>
                                <w:t>:5C:5B:A9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Cuadro de texto 74"/>
                        <wps:cNvSpPr txBox="1"/>
                        <wps:spPr>
                          <a:xfrm>
                            <a:off x="2390775" y="704850"/>
                            <a:ext cx="1146810" cy="371475"/>
                          </a:xfrm>
                          <a:prstGeom prst="rect">
                            <a:avLst/>
                          </a:prstGeom>
                          <a:noFill/>
                          <a:ln w="6350">
                            <a:noFill/>
                          </a:ln>
                        </wps:spPr>
                        <wps:txbx>
                          <w:txbxContent>
                            <w:p w14:paraId="5C8B94DF" w14:textId="77777777"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IP: </w:t>
                              </w:r>
                              <w:r w:rsidRPr="00977C0A">
                                <w:rPr>
                                  <w:rFonts w:ascii="Montserrat" w:eastAsiaTheme="minorEastAsia" w:hAnsi="Montserrat"/>
                                  <w:sz w:val="20"/>
                                  <w:szCs w:val="20"/>
                                </w:rPr>
                                <w:t>200.8.20.20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uadro de texto 75"/>
                        <wps:cNvSpPr txBox="1"/>
                        <wps:spPr>
                          <a:xfrm>
                            <a:off x="1790700" y="1000125"/>
                            <a:ext cx="1752600" cy="371475"/>
                          </a:xfrm>
                          <a:prstGeom prst="rect">
                            <a:avLst/>
                          </a:prstGeom>
                          <a:noFill/>
                          <a:ln w="6350">
                            <a:noFill/>
                          </a:ln>
                        </wps:spPr>
                        <wps:txbx>
                          <w:txbxContent>
                            <w:p w14:paraId="7DBE0488" w14:textId="77777777"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MAC: </w:t>
                              </w:r>
                              <w:r w:rsidRPr="00977C0A">
                                <w:rPr>
                                  <w:rFonts w:ascii="Montserrat" w:eastAsiaTheme="minorEastAsia" w:hAnsi="Montserrat"/>
                                  <w:sz w:val="20"/>
                                  <w:szCs w:val="20"/>
                                </w:rPr>
                                <w:t>00:09:7</w:t>
                              </w:r>
                              <w:proofErr w:type="gramStart"/>
                              <w:r w:rsidRPr="00977C0A">
                                <w:rPr>
                                  <w:rFonts w:ascii="Montserrat" w:eastAsiaTheme="minorEastAsia" w:hAnsi="Montserrat"/>
                                  <w:sz w:val="20"/>
                                  <w:szCs w:val="20"/>
                                </w:rPr>
                                <w:t>C:26:77:7</w:t>
                              </w:r>
                              <w:proofErr w:type="gramEnd"/>
                              <w:r w:rsidRPr="00977C0A">
                                <w:rPr>
                                  <w:rFonts w:ascii="Montserrat" w:eastAsiaTheme="minorEastAsia" w:hAnsi="Montserrat"/>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95320A" id="Grupo 69" o:spid="_x0000_s1072" style="position:absolute;left:0;text-align:left;margin-left:82.2pt;margin-top:64.9pt;width:279.75pt;height:108.75pt;z-index:251658242" coordorigin="-95" coordsize="35528,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">
                <v:shape id="Cuadro de texto 70" o:spid="_x0000_s1073" type="#_x0000_t202" style="position:absolute;left:-95;top:95;width:704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6907B820" w14:textId="7E3CF165" w:rsidR="009A22EC" w:rsidRPr="00AF3B47" w:rsidRDefault="009A22EC" w:rsidP="009A22EC">
                        <w:pPr>
                          <w:rPr>
                            <w:rFonts w:ascii="Montserrat" w:hAnsi="Montserrat"/>
                            <w:sz w:val="28"/>
                            <w:szCs w:val="28"/>
                          </w:rPr>
                        </w:pPr>
                        <w:r w:rsidRPr="00AF3B47">
                          <w:rPr>
                            <w:rFonts w:ascii="Montserrat SemiBold" w:hAnsi="Montserrat SemiBold"/>
                            <w:sz w:val="28"/>
                            <w:szCs w:val="28"/>
                          </w:rPr>
                          <w:t xml:space="preserve">De: </w:t>
                        </w:r>
                        <w:r>
                          <w:rPr>
                            <w:rFonts w:ascii="Montserrat" w:hAnsi="Montserrat"/>
                            <w:sz w:val="28"/>
                            <w:szCs w:val="28"/>
                          </w:rPr>
                          <w:t>X</w:t>
                        </w:r>
                      </w:p>
                    </w:txbxContent>
                  </v:textbox>
                </v:shape>
                <v:shape id="Cuadro de texto 71" o:spid="_x0000_s1074" type="#_x0000_t202" style="position:absolute;left:26765;width:856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06848F80" w14:textId="77777777" w:rsidR="009A22EC" w:rsidRPr="00AF3B47" w:rsidRDefault="009A22EC" w:rsidP="009A22EC">
                        <w:pPr>
                          <w:rPr>
                            <w:rFonts w:ascii="Montserrat" w:hAnsi="Montserrat"/>
                            <w:sz w:val="28"/>
                            <w:szCs w:val="28"/>
                          </w:rPr>
                        </w:pPr>
                        <w:r w:rsidRPr="00AF3B47">
                          <w:rPr>
                            <w:rFonts w:ascii="Montserrat SemiBold" w:hAnsi="Montserrat SemiBold"/>
                            <w:sz w:val="28"/>
                            <w:szCs w:val="28"/>
                          </w:rPr>
                          <w:t xml:space="preserve">Para: </w:t>
                        </w:r>
                        <w:r>
                          <w:rPr>
                            <w:rFonts w:ascii="Montserrat" w:hAnsi="Montserrat"/>
                            <w:sz w:val="28"/>
                            <w:szCs w:val="28"/>
                          </w:rPr>
                          <w:t>A</w:t>
                        </w:r>
                      </w:p>
                    </w:txbxContent>
                  </v:textbox>
                </v:shape>
                <v:shape id="Cuadro de texto 72" o:spid="_x0000_s1075" type="#_x0000_t202" style="position:absolute;top:7048;width:1209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60A8ABE6" w14:textId="0241418A"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IP: </w:t>
                        </w:r>
                        <w:r w:rsidRPr="009A22EC">
                          <w:rPr>
                            <w:rFonts w:ascii="Montserrat" w:eastAsiaTheme="minorEastAsia" w:hAnsi="Montserrat"/>
                            <w:sz w:val="20"/>
                            <w:szCs w:val="20"/>
                          </w:rPr>
                          <w:t>200.9.20.55</w:t>
                        </w:r>
                      </w:p>
                    </w:txbxContent>
                  </v:textbox>
                </v:shape>
                <v:shape id="Cuadro de texto 73" o:spid="_x0000_s1076" type="#_x0000_t202" style="position:absolute;top:10096;width:1809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0646A795" w14:textId="5A3EE7B3"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MAC: </w:t>
                        </w:r>
                        <w:proofErr w:type="gramStart"/>
                        <w:r w:rsidRPr="009A22EC">
                          <w:rPr>
                            <w:rFonts w:ascii="Montserrat" w:eastAsiaTheme="minorEastAsia" w:hAnsi="Montserrat"/>
                            <w:sz w:val="20"/>
                            <w:szCs w:val="20"/>
                          </w:rPr>
                          <w:t>00:E0:A3</w:t>
                        </w:r>
                        <w:proofErr w:type="gramEnd"/>
                        <w:r w:rsidRPr="009A22EC">
                          <w:rPr>
                            <w:rFonts w:ascii="Montserrat" w:eastAsiaTheme="minorEastAsia" w:hAnsi="Montserrat"/>
                            <w:sz w:val="20"/>
                            <w:szCs w:val="20"/>
                          </w:rPr>
                          <w:t>:5C:5B:A9</w:t>
                        </w:r>
                      </w:p>
                    </w:txbxContent>
                  </v:textbox>
                </v:shape>
                <v:shape id="Cuadro de texto 74" o:spid="_x0000_s1077" type="#_x0000_t202" style="position:absolute;left:23907;top:7048;width:1146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C8B94DF" w14:textId="77777777"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IP: </w:t>
                        </w:r>
                        <w:r w:rsidRPr="00977C0A">
                          <w:rPr>
                            <w:rFonts w:ascii="Montserrat" w:eastAsiaTheme="minorEastAsia" w:hAnsi="Montserrat"/>
                            <w:sz w:val="20"/>
                            <w:szCs w:val="20"/>
                          </w:rPr>
                          <w:t>200.8.20.20</w:t>
                        </w:r>
                      </w:p>
                    </w:txbxContent>
                  </v:textbox>
                </v:shape>
                <v:shape id="Cuadro de texto 75" o:spid="_x0000_s1078" type="#_x0000_t202" style="position:absolute;left:17907;top:10001;width:17526;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7DBE0488" w14:textId="77777777" w:rsidR="009A22EC" w:rsidRPr="00AE5784" w:rsidRDefault="009A22EC" w:rsidP="009A22EC">
                        <w:pPr>
                          <w:rPr>
                            <w:rFonts w:ascii="Montserrat" w:hAnsi="Montserrat"/>
                            <w:sz w:val="20"/>
                            <w:szCs w:val="20"/>
                          </w:rPr>
                        </w:pPr>
                        <w:r w:rsidRPr="00AE5784">
                          <w:rPr>
                            <w:rFonts w:ascii="Montserrat SemiBold" w:hAnsi="Montserrat SemiBold"/>
                            <w:sz w:val="20"/>
                            <w:szCs w:val="20"/>
                          </w:rPr>
                          <w:t xml:space="preserve">MAC: </w:t>
                        </w:r>
                        <w:r w:rsidRPr="00977C0A">
                          <w:rPr>
                            <w:rFonts w:ascii="Montserrat" w:eastAsiaTheme="minorEastAsia" w:hAnsi="Montserrat"/>
                            <w:sz w:val="20"/>
                            <w:szCs w:val="20"/>
                          </w:rPr>
                          <w:t>00:09:7</w:t>
                        </w:r>
                        <w:proofErr w:type="gramStart"/>
                        <w:r w:rsidRPr="00977C0A">
                          <w:rPr>
                            <w:rFonts w:ascii="Montserrat" w:eastAsiaTheme="minorEastAsia" w:hAnsi="Montserrat"/>
                            <w:sz w:val="20"/>
                            <w:szCs w:val="20"/>
                          </w:rPr>
                          <w:t>C:26:77:7</w:t>
                        </w:r>
                        <w:proofErr w:type="gramEnd"/>
                        <w:r w:rsidRPr="00977C0A">
                          <w:rPr>
                            <w:rFonts w:ascii="Montserrat" w:eastAsiaTheme="minorEastAsia" w:hAnsi="Montserrat"/>
                            <w:sz w:val="20"/>
                            <w:szCs w:val="20"/>
                          </w:rPr>
                          <w:t>E</w:t>
                        </w:r>
                      </w:p>
                    </w:txbxContent>
                  </v:textbox>
                </v:shape>
              </v:group>
            </w:pict>
          </mc:Fallback>
        </mc:AlternateContent>
      </w:r>
      <w:r w:rsidR="009A22EC" w:rsidRPr="00865215">
        <w:rPr>
          <w:rFonts w:ascii="Arial" w:hAnsi="Arial" w:cs="Arial"/>
          <w:noProof/>
        </w:rPr>
        <w:drawing>
          <wp:inline distT="0" distB="0" distL="0" distR="0" wp14:anchorId="595B9800" wp14:editId="29E32E8A">
            <wp:extent cx="3600000" cy="2509091"/>
            <wp:effectExtent l="0" t="0" r="635" b="5715"/>
            <wp:docPr id="78" name="Imagen 78" descr="Icono de mensaje de sobre de correo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 de mensaje de sobre de correo - Descargar PNG/SVG transpar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8008" t="20704" r="8203" b="20899"/>
                    <a:stretch/>
                  </pic:blipFill>
                  <pic:spPr bwMode="auto">
                    <a:xfrm>
                      <a:off x="0" y="0"/>
                      <a:ext cx="3600000" cy="2509091"/>
                    </a:xfrm>
                    <a:prstGeom prst="rect">
                      <a:avLst/>
                    </a:prstGeom>
                    <a:noFill/>
                    <a:ln>
                      <a:noFill/>
                    </a:ln>
                    <a:extLst>
                      <a:ext uri="{53640926-AAD7-44D8-BBD7-CCE9431645EC}">
                        <a14:shadowObscured xmlns:a14="http://schemas.microsoft.com/office/drawing/2010/main"/>
                      </a:ext>
                    </a:extLst>
                  </pic:spPr>
                </pic:pic>
              </a:graphicData>
            </a:graphic>
          </wp:inline>
        </w:drawing>
      </w:r>
    </w:p>
    <w:p w14:paraId="20BE551E" w14:textId="0BD71CD1" w:rsidR="009E44BF" w:rsidRDefault="009E44BF" w:rsidP="00DF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rPr>
      </w:pPr>
    </w:p>
    <w:p w14:paraId="6D7B1F15" w14:textId="77777777" w:rsidR="009E44BF" w:rsidRPr="004C3112" w:rsidRDefault="009E44BF" w:rsidP="61F8F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366F663B" w14:textId="050BBFED" w:rsidR="61F8FCC9" w:rsidRDefault="43D71570"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sidRPr="43D71570">
        <w:rPr>
          <w:rFonts w:ascii="Montserrat" w:eastAsiaTheme="minorEastAsia" w:hAnsi="Montserrat"/>
        </w:rPr>
        <w:t>Solicitud</w:t>
      </w:r>
    </w:p>
    <w:p w14:paraId="096E8AC9" w14:textId="360913BF" w:rsidR="43D71570" w:rsidRDefault="43D71570"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sidRPr="43D71570">
        <w:rPr>
          <w:rFonts w:ascii="Montserrat" w:eastAsiaTheme="minorEastAsia" w:hAnsi="Montserrat"/>
        </w:rPr>
        <w:t>Poner una trama ARP y la salida de tu programa</w:t>
      </w:r>
    </w:p>
    <w:p w14:paraId="07C8AFC7" w14:textId="7374031B" w:rsidR="43D71570" w:rsidRDefault="43D71570"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sidRPr="43D71570">
        <w:rPr>
          <w:rFonts w:ascii="Montserrat" w:eastAsiaTheme="minorEastAsia" w:hAnsi="Montserrat"/>
        </w:rPr>
        <w:t xml:space="preserve">Tramas: </w:t>
      </w:r>
    </w:p>
    <w:p w14:paraId="7EE5BE47" w14:textId="5F3AFBB2" w:rsidR="00B77241" w:rsidRDefault="00B77241"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Pr>
          <w:rFonts w:ascii="Montserrat" w:eastAsiaTheme="minorEastAsia" w:hAnsi="Montserrat"/>
        </w:rPr>
        <w:t>Trama 1</w:t>
      </w:r>
    </w:p>
    <w:p w14:paraId="215CF411" w14:textId="295A0E5D" w:rsidR="00F2485D" w:rsidRDefault="00B77241"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sidRPr="00B77241">
        <w:rPr>
          <w:rFonts w:ascii="Montserrat" w:eastAsiaTheme="minorEastAsia" w:hAnsi="Montserrat"/>
        </w:rPr>
        <w:t>{0xff,0xff,0xff,0xff,0xff,0xff,0x7c,0x50,0x79,0xf4,0xec,0xaa,0x08,0x06,0x00,0x01,0x08,0x00,0x06,0x04,0x00,0x01,0x7c,0x50,0x79,0xf4,0xec,0xaa,0xc0,0xa8,0x01,0x4e,0x00,0x00,0x00,0x00,0x00,0x00,0xc0,0xa8,0x01,0x40,0x00,0x00,0x00,0x00,0x00,0x00,0x00,0x00,0x00,0x00,0x00,0x00,0x00,0x00,0x00,0x00,0x00,0x00,0x00,0x00,0x00,0x00}</w:t>
      </w:r>
    </w:p>
    <w:p w14:paraId="66EEF3F1" w14:textId="6E2E6E50" w:rsidR="00B77241" w:rsidRDefault="00B77241"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04A2869C" w14:textId="5C2E51FD" w:rsidR="00B77241" w:rsidRDefault="00B77241"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Pr>
          <w:rFonts w:ascii="Montserrat" w:eastAsiaTheme="minorEastAsia" w:hAnsi="Montserrat"/>
        </w:rPr>
        <w:t>Trama 2</w:t>
      </w:r>
    </w:p>
    <w:p w14:paraId="4AF4B895" w14:textId="3E44B79F" w:rsidR="00B77241" w:rsidRDefault="00BD6756"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sidRPr="00BD6756">
        <w:rPr>
          <w:rFonts w:ascii="Montserrat" w:eastAsiaTheme="minorEastAsia" w:hAnsi="Montserrat"/>
        </w:rPr>
        <w:t>{0x00,0x23,0x8b,0x46,0xe9,0xad,0x00,0x24,0x8c,0x47,0xea,0xae,0x08,0x06,0x00,0x01,0x08,0x00,0x06,0x04,0x00,0x02,0x00,0x24,0x8c,0x47,0xea,0xae,0x02,0x00,0x00,0x01,0x00,0x23,0x8b,0x46,0xe9,0xad,0x01,0x00,0x00,0x01},</w:t>
      </w:r>
    </w:p>
    <w:p w14:paraId="6D452F31" w14:textId="1230623D" w:rsidR="00BD6756" w:rsidRDefault="00BD6756"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65358650" w14:textId="2F2FE8AE" w:rsidR="00BD6756" w:rsidRDefault="00BD6756"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r>
        <w:rPr>
          <w:rFonts w:ascii="Montserrat" w:eastAsiaTheme="minorEastAsia" w:hAnsi="Montserrat"/>
        </w:rPr>
        <w:t>Captura del programa:</w:t>
      </w:r>
    </w:p>
    <w:p w14:paraId="499C5C07" w14:textId="7B15B7B6" w:rsidR="43D71570" w:rsidRDefault="43D71570"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pPr>
      <w:r>
        <w:rPr>
          <w:noProof/>
        </w:rPr>
        <w:lastRenderedPageBreak/>
        <w:drawing>
          <wp:inline distT="0" distB="0" distL="0" distR="0" wp14:anchorId="223F8541" wp14:editId="223F222B">
            <wp:extent cx="3126226" cy="3865820"/>
            <wp:effectExtent l="0" t="0" r="0" b="0"/>
            <wp:docPr id="2039868997" name="Picture 203986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868997"/>
                    <pic:cNvPicPr/>
                  </pic:nvPicPr>
                  <pic:blipFill>
                    <a:blip r:embed="rId13">
                      <a:extLst>
                        <a:ext uri="{28A0092B-C50C-407E-A947-70E740481C1C}">
                          <a14:useLocalDpi xmlns:a14="http://schemas.microsoft.com/office/drawing/2010/main" val="0"/>
                        </a:ext>
                      </a:extLst>
                    </a:blip>
                    <a:srcRect t="3240" r="60113" b="9074"/>
                    <a:stretch>
                      <a:fillRect/>
                    </a:stretch>
                  </pic:blipFill>
                  <pic:spPr>
                    <a:xfrm>
                      <a:off x="0" y="0"/>
                      <a:ext cx="3126226" cy="3865820"/>
                    </a:xfrm>
                    <a:prstGeom prst="rect">
                      <a:avLst/>
                    </a:prstGeom>
                  </pic:spPr>
                </pic:pic>
              </a:graphicData>
            </a:graphic>
          </wp:inline>
        </w:drawing>
      </w:r>
    </w:p>
    <w:p w14:paraId="45A54EEF" w14:textId="0907641E" w:rsidR="43D71570" w:rsidRDefault="43D71570"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04C661DA" w14:textId="77777777" w:rsidR="00AC3350" w:rsidRDefault="00AC3350">
      <w:pPr>
        <w:rPr>
          <w:rFonts w:ascii="Montserrat" w:eastAsiaTheme="minorEastAsia" w:hAnsi="Montserrat"/>
          <w:b/>
          <w:bCs/>
          <w:sz w:val="36"/>
          <w:szCs w:val="36"/>
        </w:rPr>
      </w:pPr>
      <w:r>
        <w:rPr>
          <w:rFonts w:ascii="Montserrat" w:eastAsiaTheme="minorEastAsia" w:hAnsi="Montserrat"/>
          <w:b/>
          <w:bCs/>
          <w:sz w:val="36"/>
          <w:szCs w:val="36"/>
        </w:rPr>
        <w:br w:type="page"/>
      </w:r>
    </w:p>
    <w:p w14:paraId="7B9895CE" w14:textId="300D2EBA" w:rsidR="00070846" w:rsidRPr="00070846" w:rsidRDefault="00070846" w:rsidP="00070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Montserrat" w:eastAsiaTheme="minorEastAsia" w:hAnsi="Montserrat"/>
          <w:b/>
          <w:bCs/>
          <w:sz w:val="36"/>
          <w:szCs w:val="36"/>
        </w:rPr>
      </w:pPr>
      <w:r w:rsidRPr="00070846">
        <w:rPr>
          <w:rFonts w:ascii="Montserrat" w:eastAsiaTheme="minorEastAsia" w:hAnsi="Montserrat"/>
          <w:b/>
          <w:bCs/>
          <w:sz w:val="36"/>
          <w:szCs w:val="36"/>
        </w:rPr>
        <w:lastRenderedPageBreak/>
        <w:t>ARP Salidas del programa</w:t>
      </w:r>
    </w:p>
    <w:p w14:paraId="520B757A" w14:textId="0A6E17EB" w:rsidR="00070846" w:rsidRPr="00AC3350" w:rsidRDefault="00070846"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b/>
          <w:bCs/>
          <w:sz w:val="32"/>
          <w:szCs w:val="32"/>
        </w:rPr>
      </w:pPr>
      <w:r w:rsidRPr="00AC3350">
        <w:rPr>
          <w:rFonts w:ascii="Montserrat" w:eastAsiaTheme="minorEastAsia" w:hAnsi="Montserrat"/>
          <w:b/>
          <w:bCs/>
          <w:sz w:val="32"/>
          <w:szCs w:val="32"/>
        </w:rPr>
        <w:t>Misma Red – Responde x</w:t>
      </w:r>
    </w:p>
    <w:p w14:paraId="1EAEAA03" w14:textId="77777777" w:rsidR="00070846" w:rsidRDefault="00070846" w:rsidP="43D7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rPr>
      </w:pPr>
    </w:p>
    <w:p w14:paraId="79F3D4A7" w14:textId="77777777" w:rsidR="00070846" w:rsidRDefault="00070846" w:rsidP="00070846">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ARP SOLICITUD (Alicia</w:t>
      </w:r>
      <w:r>
        <w:rPr>
          <w:rFonts w:ascii="Times New Roman" w:hAnsi="Times New Roman" w:cs="Times New Roman"/>
          <w:bCs/>
          <w:sz w:val="24"/>
          <w:szCs w:val="24"/>
        </w:rPr>
        <w:t xml:space="preserve"> -&gt;</w:t>
      </w:r>
      <w:proofErr w:type="gramStart"/>
      <w:r>
        <w:rPr>
          <w:rFonts w:ascii="Times New Roman" w:hAnsi="Times New Roman" w:cs="Times New Roman"/>
          <w:bCs/>
          <w:sz w:val="24"/>
          <w:szCs w:val="24"/>
        </w:rPr>
        <w:t>TODOS</w:t>
      </w:r>
      <w:r w:rsidRPr="0095141B">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Broadcast</w:t>
      </w:r>
    </w:p>
    <w:p w14:paraId="1A3211C4" w14:textId="77777777" w:rsidR="00070846" w:rsidRDefault="00070846" w:rsidP="00070846">
      <w:pPr>
        <w:tabs>
          <w:tab w:val="left" w:pos="1695"/>
        </w:tabs>
        <w:spacing w:after="0"/>
        <w:jc w:val="both"/>
        <w:rPr>
          <w:rFonts w:ascii="Times New Roman" w:hAnsi="Times New Roman" w:cs="Times New Roman"/>
          <w:bCs/>
          <w:sz w:val="24"/>
          <w:szCs w:val="24"/>
        </w:rPr>
      </w:pPr>
    </w:p>
    <w:p w14:paraId="0DE052DD" w14:textId="77777777" w:rsidR="00070846" w:rsidRPr="00394FD8" w:rsidRDefault="00070846" w:rsidP="00070846">
      <w:pPr>
        <w:tabs>
          <w:tab w:val="left" w:pos="1695"/>
        </w:tabs>
        <w:spacing w:after="0"/>
        <w:jc w:val="both"/>
        <w:rPr>
          <w:rFonts w:ascii="Courier New" w:hAnsi="Courier New" w:cs="Courier New"/>
          <w:b/>
          <w:sz w:val="24"/>
          <w:szCs w:val="24"/>
          <w:highlight w:val="magenta"/>
        </w:rPr>
      </w:pPr>
      <w:r w:rsidRPr="00ED6A62">
        <w:rPr>
          <w:rFonts w:ascii="Courier New" w:hAnsi="Courier New" w:cs="Courier New"/>
          <w:bCs/>
          <w:sz w:val="24"/>
          <w:szCs w:val="24"/>
          <w:highlight w:val="yellow"/>
        </w:rPr>
        <w:t xml:space="preserve">FF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AA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08 06</w:t>
      </w:r>
      <w:r w:rsidRPr="00394FD8">
        <w:rPr>
          <w:rFonts w:ascii="Courier New" w:hAnsi="Courier New" w:cs="Courier New"/>
          <w:b/>
          <w:sz w:val="24"/>
          <w:szCs w:val="24"/>
        </w:rPr>
        <w:t xml:space="preserve"> </w:t>
      </w:r>
      <w:r w:rsidRPr="00394FD8">
        <w:rPr>
          <w:rFonts w:ascii="Courier New" w:hAnsi="Courier New" w:cs="Courier New"/>
          <w:b/>
          <w:sz w:val="24"/>
          <w:szCs w:val="24"/>
          <w:highlight w:val="magenta"/>
        </w:rPr>
        <w:t>00 01</w:t>
      </w:r>
    </w:p>
    <w:p w14:paraId="71D7A6C6" w14:textId="77777777" w:rsidR="00070846" w:rsidRPr="00394FD8" w:rsidRDefault="00070846" w:rsidP="00070846">
      <w:pPr>
        <w:tabs>
          <w:tab w:val="left" w:pos="1695"/>
        </w:tabs>
        <w:spacing w:after="0"/>
        <w:jc w:val="both"/>
        <w:rPr>
          <w:rFonts w:ascii="Courier New" w:hAnsi="Courier New" w:cs="Courier New"/>
          <w:b/>
          <w:sz w:val="24"/>
          <w:szCs w:val="24"/>
          <w:highlight w:val="magenta"/>
        </w:rPr>
      </w:pPr>
      <w:r w:rsidRPr="00394FD8">
        <w:rPr>
          <w:rFonts w:ascii="Courier New" w:hAnsi="Courier New" w:cs="Courier New"/>
          <w:b/>
          <w:sz w:val="24"/>
          <w:szCs w:val="24"/>
          <w:highlight w:val="magenta"/>
        </w:rPr>
        <w:t xml:space="preserve">08 00 06 04 00 01 AA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01 00 00 01</w:t>
      </w:r>
    </w:p>
    <w:p w14:paraId="7925E67F" w14:textId="77777777" w:rsidR="00070846" w:rsidRPr="00ED6A62" w:rsidRDefault="00070846" w:rsidP="00070846">
      <w:pPr>
        <w:tabs>
          <w:tab w:val="left" w:pos="1695"/>
        </w:tabs>
        <w:spacing w:after="0"/>
        <w:jc w:val="both"/>
        <w:rPr>
          <w:rFonts w:ascii="Courier New" w:hAnsi="Courier New" w:cs="Courier New"/>
          <w:bCs/>
          <w:sz w:val="24"/>
          <w:szCs w:val="24"/>
        </w:rPr>
      </w:pPr>
      <w:r w:rsidRPr="00394FD8">
        <w:rPr>
          <w:rFonts w:ascii="Courier New" w:hAnsi="Courier New" w:cs="Courier New"/>
          <w:b/>
          <w:sz w:val="24"/>
          <w:szCs w:val="24"/>
          <w:highlight w:val="magenta"/>
        </w:rPr>
        <w:t>00 00 00 00 00 00 01 00 00 02</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3E089DFB" w14:textId="77777777" w:rsidR="00070846" w:rsidRPr="00ED6A62" w:rsidRDefault="00070846" w:rsidP="00070846">
      <w:pPr>
        <w:tabs>
          <w:tab w:val="left" w:pos="1695"/>
        </w:tabs>
        <w:spacing w:after="0"/>
        <w:jc w:val="both"/>
        <w:rPr>
          <w:rFonts w:ascii="Times New Roman" w:hAnsi="Times New Roman" w:cs="Times New Roman"/>
          <w:bCs/>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 xml:space="preserve">00 00 00 00 </w:t>
      </w:r>
    </w:p>
    <w:p w14:paraId="6BA18C29" w14:textId="3648F725" w:rsidR="00070846" w:rsidRDefault="00070846" w:rsidP="00070846">
      <w:pPr>
        <w:tabs>
          <w:tab w:val="left" w:pos="1695"/>
        </w:tabs>
        <w:spacing w:after="0"/>
        <w:jc w:val="both"/>
        <w:rPr>
          <w:rFonts w:ascii="Times New Roman" w:hAnsi="Times New Roman" w:cs="Times New Roman"/>
          <w:bCs/>
          <w:sz w:val="24"/>
          <w:szCs w:val="24"/>
        </w:rPr>
      </w:pPr>
      <w:r>
        <w:rPr>
          <w:noProof/>
        </w:rPr>
        <w:drawing>
          <wp:inline distT="0" distB="0" distL="0" distR="0" wp14:anchorId="283E0DC6" wp14:editId="23F083E3">
            <wp:extent cx="3238500" cy="1875692"/>
            <wp:effectExtent l="0" t="0" r="0" b="0"/>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rotWithShape="1">
                    <a:blip r:embed="rId14"/>
                    <a:srcRect t="5735" r="62491" b="55625"/>
                    <a:stretch/>
                  </pic:blipFill>
                  <pic:spPr bwMode="auto">
                    <a:xfrm>
                      <a:off x="0" y="0"/>
                      <a:ext cx="3253246" cy="1884232"/>
                    </a:xfrm>
                    <a:prstGeom prst="rect">
                      <a:avLst/>
                    </a:prstGeom>
                    <a:ln>
                      <a:noFill/>
                    </a:ln>
                    <a:extLst>
                      <a:ext uri="{53640926-AAD7-44D8-BBD7-CCE9431645EC}">
                        <a14:shadowObscured xmlns:a14="http://schemas.microsoft.com/office/drawing/2010/main"/>
                      </a:ext>
                    </a:extLst>
                  </pic:spPr>
                </pic:pic>
              </a:graphicData>
            </a:graphic>
          </wp:inline>
        </w:drawing>
      </w:r>
    </w:p>
    <w:p w14:paraId="2F8AE2E7" w14:textId="77777777" w:rsidR="00070846" w:rsidRDefault="00070846" w:rsidP="00070846">
      <w:pPr>
        <w:tabs>
          <w:tab w:val="left" w:pos="1695"/>
        </w:tabs>
        <w:spacing w:after="0"/>
        <w:jc w:val="both"/>
        <w:rPr>
          <w:rFonts w:ascii="Times New Roman" w:hAnsi="Times New Roman" w:cs="Times New Roman"/>
          <w:bCs/>
          <w:sz w:val="24"/>
          <w:szCs w:val="24"/>
        </w:rPr>
      </w:pPr>
    </w:p>
    <w:p w14:paraId="7E2F81DE" w14:textId="77777777" w:rsidR="00070846" w:rsidRDefault="00070846" w:rsidP="00070846">
      <w:pPr>
        <w:tabs>
          <w:tab w:val="left" w:pos="1695"/>
        </w:tabs>
        <w:spacing w:after="0"/>
        <w:jc w:val="both"/>
        <w:rPr>
          <w:rFonts w:ascii="Times New Roman" w:hAnsi="Times New Roman" w:cs="Times New Roman"/>
          <w:bCs/>
          <w:sz w:val="24"/>
          <w:szCs w:val="24"/>
        </w:rPr>
      </w:pPr>
      <w:r>
        <w:rPr>
          <w:rFonts w:ascii="Times New Roman" w:hAnsi="Times New Roman" w:cs="Times New Roman"/>
          <w:bCs/>
          <w:sz w:val="24"/>
          <w:szCs w:val="24"/>
        </w:rPr>
        <w:t xml:space="preserve">ARP RESPUESTA (Ximena - &gt; </w:t>
      </w:r>
      <w:proofErr w:type="gramStart"/>
      <w:r>
        <w:rPr>
          <w:rFonts w:ascii="Times New Roman" w:hAnsi="Times New Roman" w:cs="Times New Roman"/>
          <w:bCs/>
          <w:sz w:val="24"/>
          <w:szCs w:val="24"/>
        </w:rPr>
        <w:t xml:space="preserve">Alicia </w:t>
      </w:r>
      <w:r w:rsidRPr="0095141B">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Unicast</w:t>
      </w:r>
      <w:proofErr w:type="spellEnd"/>
    </w:p>
    <w:p w14:paraId="7F962C90" w14:textId="77777777" w:rsidR="00070846" w:rsidRDefault="00070846" w:rsidP="00070846">
      <w:pPr>
        <w:tabs>
          <w:tab w:val="left" w:pos="1695"/>
        </w:tabs>
        <w:spacing w:after="0"/>
        <w:jc w:val="both"/>
        <w:rPr>
          <w:rFonts w:ascii="Times New Roman" w:hAnsi="Times New Roman" w:cs="Times New Roman"/>
          <w:bCs/>
          <w:sz w:val="24"/>
          <w:szCs w:val="24"/>
        </w:rPr>
      </w:pPr>
    </w:p>
    <w:p w14:paraId="3F388786" w14:textId="77777777" w:rsidR="00070846" w:rsidRPr="00394FD8" w:rsidRDefault="00070846" w:rsidP="00070846">
      <w:pPr>
        <w:tabs>
          <w:tab w:val="left" w:pos="1695"/>
        </w:tabs>
        <w:spacing w:after="0"/>
        <w:jc w:val="both"/>
        <w:rPr>
          <w:rFonts w:ascii="Courier New" w:hAnsi="Courier New" w:cs="Courier New"/>
          <w:b/>
          <w:sz w:val="24"/>
          <w:szCs w:val="24"/>
          <w:highlight w:val="magenta"/>
        </w:rPr>
      </w:pPr>
      <w:r w:rsidRPr="00394FD8">
        <w:rPr>
          <w:rFonts w:ascii="Courier New" w:hAnsi="Courier New" w:cs="Courier New"/>
          <w:bCs/>
          <w:sz w:val="24"/>
          <w:szCs w:val="24"/>
          <w:highlight w:val="yellow"/>
        </w:rPr>
        <w:t xml:space="preserve">AA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1A </w:t>
      </w:r>
      <w:proofErr w:type="spellStart"/>
      <w:r w:rsidRPr="00394FD8">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08 06</w:t>
      </w:r>
      <w:r>
        <w:rPr>
          <w:rFonts w:ascii="Courier New" w:hAnsi="Courier New" w:cs="Courier New"/>
          <w:bCs/>
          <w:sz w:val="24"/>
          <w:szCs w:val="24"/>
        </w:rPr>
        <w:t xml:space="preserve"> </w:t>
      </w:r>
      <w:r w:rsidRPr="00394FD8">
        <w:rPr>
          <w:rFonts w:ascii="Courier New" w:hAnsi="Courier New" w:cs="Courier New"/>
          <w:b/>
          <w:sz w:val="24"/>
          <w:szCs w:val="24"/>
          <w:highlight w:val="magenta"/>
        </w:rPr>
        <w:t>00 01</w:t>
      </w:r>
    </w:p>
    <w:p w14:paraId="76B3F937" w14:textId="77777777" w:rsidR="00070846" w:rsidRPr="00394FD8" w:rsidRDefault="00070846" w:rsidP="00070846">
      <w:pPr>
        <w:tabs>
          <w:tab w:val="left" w:pos="1695"/>
        </w:tabs>
        <w:spacing w:after="0"/>
        <w:jc w:val="both"/>
        <w:rPr>
          <w:rFonts w:ascii="Courier New" w:hAnsi="Courier New" w:cs="Courier New"/>
          <w:b/>
          <w:sz w:val="24"/>
          <w:szCs w:val="24"/>
          <w:highlight w:val="magenta"/>
        </w:rPr>
      </w:pPr>
      <w:r w:rsidRPr="00394FD8">
        <w:rPr>
          <w:rFonts w:ascii="Courier New" w:hAnsi="Courier New" w:cs="Courier New"/>
          <w:b/>
          <w:sz w:val="24"/>
          <w:szCs w:val="24"/>
          <w:highlight w:val="magenta"/>
        </w:rPr>
        <w:t xml:space="preserve">08 00 06 04 00 02 1A </w:t>
      </w:r>
      <w:proofErr w:type="spellStart"/>
      <w:r w:rsidRPr="00394FD8">
        <w:rPr>
          <w:rFonts w:ascii="Courier New" w:hAnsi="Courier New" w:cs="Courier New"/>
          <w:b/>
          <w:sz w:val="24"/>
          <w:szCs w:val="24"/>
          <w:highlight w:val="magenta"/>
        </w:rPr>
        <w:t>1A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1A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1A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1A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1A</w:t>
      </w:r>
      <w:proofErr w:type="spellEnd"/>
      <w:r w:rsidRPr="00394FD8">
        <w:rPr>
          <w:rFonts w:ascii="Courier New" w:hAnsi="Courier New" w:cs="Courier New"/>
          <w:b/>
          <w:sz w:val="24"/>
          <w:szCs w:val="24"/>
          <w:highlight w:val="magenta"/>
        </w:rPr>
        <w:t xml:space="preserve"> 01 00 00 02</w:t>
      </w:r>
    </w:p>
    <w:p w14:paraId="716CB581" w14:textId="77777777" w:rsidR="00070846" w:rsidRPr="00ED6A62" w:rsidRDefault="00070846" w:rsidP="00070846">
      <w:pPr>
        <w:tabs>
          <w:tab w:val="left" w:pos="1695"/>
        </w:tabs>
        <w:spacing w:after="0"/>
        <w:jc w:val="both"/>
        <w:rPr>
          <w:rFonts w:ascii="Courier New" w:hAnsi="Courier New" w:cs="Courier New"/>
          <w:bCs/>
          <w:sz w:val="24"/>
          <w:szCs w:val="24"/>
        </w:rPr>
      </w:pPr>
      <w:r w:rsidRPr="00394FD8">
        <w:rPr>
          <w:rFonts w:ascii="Courier New" w:hAnsi="Courier New" w:cs="Courier New"/>
          <w:b/>
          <w:sz w:val="24"/>
          <w:szCs w:val="24"/>
          <w:highlight w:val="magenta"/>
        </w:rPr>
        <w:t xml:space="preserve">AA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w:t>
      </w:r>
      <w:proofErr w:type="spellStart"/>
      <w:r w:rsidRPr="00394FD8">
        <w:rPr>
          <w:rFonts w:ascii="Courier New" w:hAnsi="Courier New" w:cs="Courier New"/>
          <w:b/>
          <w:sz w:val="24"/>
          <w:szCs w:val="24"/>
          <w:highlight w:val="magenta"/>
        </w:rPr>
        <w:t>AA</w:t>
      </w:r>
      <w:proofErr w:type="spellEnd"/>
      <w:r w:rsidRPr="00394FD8">
        <w:rPr>
          <w:rFonts w:ascii="Courier New" w:hAnsi="Courier New" w:cs="Courier New"/>
          <w:b/>
          <w:sz w:val="24"/>
          <w:szCs w:val="24"/>
          <w:highlight w:val="magenta"/>
        </w:rPr>
        <w:t xml:space="preserve"> 01 00 00 01</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727BFFE2" w14:textId="77777777" w:rsidR="00070846" w:rsidRPr="007807F2" w:rsidRDefault="00070846" w:rsidP="00070846">
      <w:pPr>
        <w:tabs>
          <w:tab w:val="left" w:pos="1695"/>
        </w:tabs>
        <w:spacing w:after="0"/>
        <w:jc w:val="both"/>
        <w:rPr>
          <w:rFonts w:ascii="Courier New" w:hAnsi="Courier New" w:cs="Courier New"/>
          <w:bCs/>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00 00 00 00</w:t>
      </w:r>
    </w:p>
    <w:p w14:paraId="436BC3EC" w14:textId="6E0374EF" w:rsidR="00070846" w:rsidRDefault="00070846" w:rsidP="00070846">
      <w:pPr>
        <w:tabs>
          <w:tab w:val="left" w:pos="1695"/>
        </w:tabs>
        <w:spacing w:after="0"/>
        <w:jc w:val="both"/>
        <w:rPr>
          <w:rFonts w:ascii="Montserrat" w:eastAsiaTheme="minorEastAsia" w:hAnsi="Montserrat"/>
        </w:rPr>
      </w:pPr>
      <w:r>
        <w:rPr>
          <w:noProof/>
        </w:rPr>
        <w:drawing>
          <wp:inline distT="0" distB="0" distL="0" distR="0" wp14:anchorId="1B9DDA04" wp14:editId="20321650">
            <wp:extent cx="3524250" cy="2059836"/>
            <wp:effectExtent l="0" t="0" r="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rotWithShape="1">
                    <a:blip r:embed="rId14"/>
                    <a:srcRect t="45280" r="62831" b="16080"/>
                    <a:stretch/>
                  </pic:blipFill>
                  <pic:spPr bwMode="auto">
                    <a:xfrm>
                      <a:off x="0" y="0"/>
                      <a:ext cx="3533336" cy="2065146"/>
                    </a:xfrm>
                    <a:prstGeom prst="rect">
                      <a:avLst/>
                    </a:prstGeom>
                    <a:ln>
                      <a:noFill/>
                    </a:ln>
                    <a:extLst>
                      <a:ext uri="{53640926-AAD7-44D8-BBD7-CCE9431645EC}">
                        <a14:shadowObscured xmlns:a14="http://schemas.microsoft.com/office/drawing/2010/main"/>
                      </a:ext>
                    </a:extLst>
                  </pic:spPr>
                </pic:pic>
              </a:graphicData>
            </a:graphic>
          </wp:inline>
        </w:drawing>
      </w:r>
    </w:p>
    <w:p w14:paraId="15A9F40E" w14:textId="3404810C" w:rsidR="00AC3350" w:rsidRDefault="00AC3350">
      <w:pPr>
        <w:rPr>
          <w:rFonts w:ascii="Montserrat" w:eastAsiaTheme="minorEastAsia" w:hAnsi="Montserrat"/>
        </w:rPr>
      </w:pPr>
      <w:r>
        <w:rPr>
          <w:rFonts w:ascii="Montserrat" w:eastAsiaTheme="minorEastAsia" w:hAnsi="Montserrat"/>
        </w:rPr>
        <w:br w:type="page"/>
      </w:r>
    </w:p>
    <w:p w14:paraId="0FACD952" w14:textId="040D40BE" w:rsidR="00AC3350" w:rsidRPr="00AC3350" w:rsidRDefault="00AC3350" w:rsidP="00AC3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Montserrat" w:eastAsiaTheme="minorEastAsia" w:hAnsi="Montserrat"/>
          <w:b/>
          <w:bCs/>
          <w:sz w:val="32"/>
          <w:szCs w:val="32"/>
        </w:rPr>
      </w:pPr>
      <w:r>
        <w:rPr>
          <w:rFonts w:ascii="Montserrat" w:eastAsiaTheme="minorEastAsia" w:hAnsi="Montserrat"/>
          <w:b/>
          <w:bCs/>
          <w:sz w:val="32"/>
          <w:szCs w:val="32"/>
        </w:rPr>
        <w:lastRenderedPageBreak/>
        <w:t>Diferente Red</w:t>
      </w:r>
      <w:r w:rsidRPr="00AC3350">
        <w:rPr>
          <w:rFonts w:ascii="Montserrat" w:eastAsiaTheme="minorEastAsia" w:hAnsi="Montserrat"/>
          <w:b/>
          <w:bCs/>
          <w:sz w:val="32"/>
          <w:szCs w:val="32"/>
        </w:rPr>
        <w:t xml:space="preserve"> – Responde </w:t>
      </w:r>
      <w:r>
        <w:rPr>
          <w:rFonts w:ascii="Montserrat" w:eastAsiaTheme="minorEastAsia" w:hAnsi="Montserrat"/>
          <w:b/>
          <w:bCs/>
          <w:sz w:val="32"/>
          <w:szCs w:val="32"/>
        </w:rPr>
        <w:t xml:space="preserve">el </w:t>
      </w:r>
      <w:proofErr w:type="spellStart"/>
      <w:r>
        <w:rPr>
          <w:rFonts w:ascii="Montserrat" w:eastAsiaTheme="minorEastAsia" w:hAnsi="Montserrat"/>
          <w:b/>
          <w:bCs/>
          <w:sz w:val="32"/>
          <w:szCs w:val="32"/>
        </w:rPr>
        <w:t>Router</w:t>
      </w:r>
      <w:proofErr w:type="spellEnd"/>
    </w:p>
    <w:p w14:paraId="5D2641AF" w14:textId="77777777"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 xml:space="preserve">Construir las primeras </w:t>
      </w:r>
      <w:proofErr w:type="gramStart"/>
      <w:r w:rsidRPr="0095141B">
        <w:rPr>
          <w:rFonts w:ascii="Times New Roman" w:hAnsi="Times New Roman" w:cs="Times New Roman"/>
          <w:bCs/>
          <w:sz w:val="24"/>
          <w:szCs w:val="24"/>
        </w:rPr>
        <w:t>tramas  (</w:t>
      </w:r>
      <w:proofErr w:type="gramEnd"/>
      <w:r w:rsidRPr="0095141B">
        <w:rPr>
          <w:rFonts w:ascii="Times New Roman" w:hAnsi="Times New Roman" w:cs="Times New Roman"/>
          <w:bCs/>
          <w:sz w:val="24"/>
          <w:szCs w:val="24"/>
        </w:rPr>
        <w:t xml:space="preserve">DIFERENTE RED </w:t>
      </w:r>
      <w:r>
        <w:rPr>
          <w:rFonts w:ascii="Times New Roman" w:hAnsi="Times New Roman" w:cs="Times New Roman"/>
          <w:bCs/>
          <w:sz w:val="24"/>
          <w:szCs w:val="24"/>
        </w:rPr>
        <w:t>– salto 1</w:t>
      </w:r>
      <w:r w:rsidRPr="0095141B">
        <w:rPr>
          <w:rFonts w:ascii="Times New Roman" w:hAnsi="Times New Roman" w:cs="Times New Roman"/>
          <w:bCs/>
          <w:sz w:val="24"/>
          <w:szCs w:val="24"/>
        </w:rPr>
        <w:t>)</w:t>
      </w:r>
    </w:p>
    <w:p w14:paraId="1FB2C399" w14:textId="77777777"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 xml:space="preserve">ARP SOLICITUD (Alicia - </w:t>
      </w:r>
      <w:r>
        <w:rPr>
          <w:rFonts w:ascii="Times New Roman" w:hAnsi="Times New Roman" w:cs="Times New Roman"/>
          <w:bCs/>
          <w:sz w:val="24"/>
          <w:szCs w:val="24"/>
        </w:rPr>
        <w:t>&gt;</w:t>
      </w:r>
      <w:r w:rsidRPr="0095141B">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TODOS </w:t>
      </w:r>
      <w:r w:rsidRPr="0095141B">
        <w:rPr>
          <w:rFonts w:ascii="Times New Roman" w:hAnsi="Times New Roman" w:cs="Times New Roman"/>
          <w:bCs/>
          <w:sz w:val="24"/>
          <w:szCs w:val="24"/>
        </w:rPr>
        <w:t>)</w:t>
      </w:r>
      <w:proofErr w:type="gramEnd"/>
    </w:p>
    <w:p w14:paraId="28068313"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ED6A62">
        <w:rPr>
          <w:rFonts w:ascii="Courier New" w:hAnsi="Courier New" w:cs="Courier New"/>
          <w:bCs/>
          <w:sz w:val="24"/>
          <w:szCs w:val="24"/>
          <w:highlight w:val="yellow"/>
        </w:rPr>
        <w:t xml:space="preserve">FF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FF</w:t>
      </w:r>
      <w:proofErr w:type="spellEnd"/>
      <w:r w:rsidRPr="00ED6A62">
        <w:rPr>
          <w:rFonts w:ascii="Courier New" w:hAnsi="Courier New" w:cs="Courier New"/>
          <w:bCs/>
          <w:sz w:val="24"/>
          <w:szCs w:val="24"/>
          <w:highlight w:val="yellow"/>
        </w:rPr>
        <w:t xml:space="preserve"> AA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w:t>
      </w:r>
      <w:proofErr w:type="spellStart"/>
      <w:r w:rsidRPr="00ED6A62">
        <w:rPr>
          <w:rFonts w:ascii="Courier New" w:hAnsi="Courier New" w:cs="Courier New"/>
          <w:bCs/>
          <w:sz w:val="24"/>
          <w:szCs w:val="24"/>
          <w:highlight w:val="yellow"/>
        </w:rPr>
        <w:t>AA</w:t>
      </w:r>
      <w:proofErr w:type="spellEnd"/>
      <w:r w:rsidRPr="00ED6A62">
        <w:rPr>
          <w:rFonts w:ascii="Courier New" w:hAnsi="Courier New" w:cs="Courier New"/>
          <w:bCs/>
          <w:sz w:val="24"/>
          <w:szCs w:val="24"/>
          <w:highlight w:val="yellow"/>
        </w:rPr>
        <w:t xml:space="preserve"> 08 06</w:t>
      </w:r>
      <w:r w:rsidRPr="00394FD8">
        <w:rPr>
          <w:rFonts w:ascii="Courier New" w:hAnsi="Courier New" w:cs="Courier New"/>
          <w:b/>
          <w:sz w:val="24"/>
          <w:szCs w:val="24"/>
        </w:rPr>
        <w:t xml:space="preserve"> </w:t>
      </w:r>
      <w:r w:rsidRPr="00BC3D14">
        <w:rPr>
          <w:rFonts w:ascii="Courier New" w:hAnsi="Courier New" w:cs="Courier New"/>
          <w:b/>
          <w:sz w:val="24"/>
          <w:szCs w:val="24"/>
          <w:highlight w:val="cyan"/>
        </w:rPr>
        <w:t>00 01</w:t>
      </w:r>
    </w:p>
    <w:p w14:paraId="1CDF361D"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BC3D14">
        <w:rPr>
          <w:rFonts w:ascii="Courier New" w:hAnsi="Courier New" w:cs="Courier New"/>
          <w:b/>
          <w:sz w:val="24"/>
          <w:szCs w:val="24"/>
          <w:highlight w:val="cyan"/>
        </w:rPr>
        <w:t xml:space="preserve">08 00 06 04 00 01 AA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01 00 00 01</w:t>
      </w:r>
    </w:p>
    <w:p w14:paraId="3A2BB194" w14:textId="77777777" w:rsidR="00AC3350" w:rsidRPr="00ED6A62" w:rsidRDefault="00AC3350" w:rsidP="00AC3350">
      <w:pPr>
        <w:tabs>
          <w:tab w:val="left" w:pos="1695"/>
        </w:tabs>
        <w:spacing w:after="0"/>
        <w:jc w:val="both"/>
        <w:rPr>
          <w:rFonts w:ascii="Courier New" w:hAnsi="Courier New" w:cs="Courier New"/>
          <w:bCs/>
          <w:sz w:val="24"/>
          <w:szCs w:val="24"/>
        </w:rPr>
      </w:pPr>
      <w:r w:rsidRPr="00BC3D14">
        <w:rPr>
          <w:rFonts w:ascii="Courier New" w:hAnsi="Courier New" w:cs="Courier New"/>
          <w:b/>
          <w:sz w:val="24"/>
          <w:szCs w:val="24"/>
          <w:highlight w:val="cyan"/>
        </w:rPr>
        <w:t>00 00 00 00 00 00 02 00 00 01</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394859B3" w14:textId="77777777" w:rsidR="00AC3350" w:rsidRPr="00ED6A62" w:rsidRDefault="00AC3350" w:rsidP="00AC3350">
      <w:pPr>
        <w:tabs>
          <w:tab w:val="left" w:pos="1695"/>
        </w:tabs>
        <w:spacing w:after="0"/>
        <w:jc w:val="both"/>
        <w:rPr>
          <w:rFonts w:ascii="Times New Roman" w:hAnsi="Times New Roman" w:cs="Times New Roman"/>
          <w:bCs/>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 xml:space="preserve">00 00 00 00 </w:t>
      </w:r>
    </w:p>
    <w:p w14:paraId="276E8A24" w14:textId="70C8FA2D" w:rsidR="00AC3350" w:rsidRDefault="00AC3350" w:rsidP="00AC3350">
      <w:pPr>
        <w:tabs>
          <w:tab w:val="left" w:pos="1695"/>
        </w:tabs>
        <w:spacing w:after="0"/>
        <w:jc w:val="both"/>
        <w:rPr>
          <w:rFonts w:ascii="Times New Roman" w:hAnsi="Times New Roman" w:cs="Times New Roman"/>
          <w:bCs/>
          <w:sz w:val="24"/>
          <w:szCs w:val="24"/>
        </w:rPr>
      </w:pPr>
      <w:r>
        <w:rPr>
          <w:noProof/>
        </w:rPr>
        <w:drawing>
          <wp:inline distT="0" distB="0" distL="0" distR="0" wp14:anchorId="1715238F" wp14:editId="3F1A58AF">
            <wp:extent cx="3752850" cy="2086787"/>
            <wp:effectExtent l="0" t="0" r="0" b="889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5"/>
                    <a:srcRect t="29282" r="62152" b="33286"/>
                    <a:stretch/>
                  </pic:blipFill>
                  <pic:spPr bwMode="auto">
                    <a:xfrm>
                      <a:off x="0" y="0"/>
                      <a:ext cx="3775499" cy="2099381"/>
                    </a:xfrm>
                    <a:prstGeom prst="rect">
                      <a:avLst/>
                    </a:prstGeom>
                    <a:ln>
                      <a:noFill/>
                    </a:ln>
                    <a:extLst>
                      <a:ext uri="{53640926-AAD7-44D8-BBD7-CCE9431645EC}">
                        <a14:shadowObscured xmlns:a14="http://schemas.microsoft.com/office/drawing/2010/main"/>
                      </a:ext>
                    </a:extLst>
                  </pic:spPr>
                </pic:pic>
              </a:graphicData>
            </a:graphic>
          </wp:inline>
        </w:drawing>
      </w:r>
    </w:p>
    <w:p w14:paraId="693290EC" w14:textId="77777777" w:rsidR="00AC3350" w:rsidRPr="0095141B" w:rsidRDefault="00AC3350" w:rsidP="00AC3350">
      <w:pPr>
        <w:tabs>
          <w:tab w:val="left" w:pos="1695"/>
        </w:tabs>
        <w:spacing w:after="0"/>
        <w:jc w:val="both"/>
        <w:rPr>
          <w:rFonts w:ascii="Times New Roman" w:hAnsi="Times New Roman" w:cs="Times New Roman"/>
          <w:bCs/>
          <w:sz w:val="24"/>
          <w:szCs w:val="24"/>
        </w:rPr>
      </w:pPr>
    </w:p>
    <w:p w14:paraId="56B6486A" w14:textId="77777777"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ARP RESPUESTA (</w:t>
      </w:r>
      <w:r>
        <w:rPr>
          <w:rFonts w:ascii="Times New Roman" w:hAnsi="Times New Roman" w:cs="Times New Roman"/>
          <w:bCs/>
          <w:sz w:val="24"/>
          <w:szCs w:val="24"/>
        </w:rPr>
        <w:t xml:space="preserve">DG </w:t>
      </w:r>
      <w:proofErr w:type="spellStart"/>
      <w:r>
        <w:rPr>
          <w:rFonts w:ascii="Times New Roman" w:hAnsi="Times New Roman" w:cs="Times New Roman"/>
          <w:bCs/>
          <w:sz w:val="24"/>
          <w:szCs w:val="24"/>
        </w:rPr>
        <w:t>router</w:t>
      </w:r>
      <w:proofErr w:type="spellEnd"/>
      <w:r>
        <w:rPr>
          <w:rFonts w:ascii="Times New Roman" w:hAnsi="Times New Roman" w:cs="Times New Roman"/>
          <w:bCs/>
          <w:sz w:val="24"/>
          <w:szCs w:val="24"/>
        </w:rPr>
        <w:t xml:space="preserve"> -&gt; </w:t>
      </w:r>
      <w:proofErr w:type="gramStart"/>
      <w:r>
        <w:rPr>
          <w:rFonts w:ascii="Times New Roman" w:hAnsi="Times New Roman" w:cs="Times New Roman"/>
          <w:bCs/>
          <w:sz w:val="24"/>
          <w:szCs w:val="24"/>
        </w:rPr>
        <w:t xml:space="preserve">Alicia </w:t>
      </w:r>
      <w:r w:rsidRPr="0095141B">
        <w:rPr>
          <w:rFonts w:ascii="Times New Roman" w:hAnsi="Times New Roman" w:cs="Times New Roman"/>
          <w:bCs/>
          <w:sz w:val="24"/>
          <w:szCs w:val="24"/>
        </w:rPr>
        <w:t>)</w:t>
      </w:r>
      <w:proofErr w:type="gramEnd"/>
    </w:p>
    <w:p w14:paraId="2A04F356"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394FD8">
        <w:rPr>
          <w:rFonts w:ascii="Courier New" w:hAnsi="Courier New" w:cs="Courier New"/>
          <w:bCs/>
          <w:sz w:val="24"/>
          <w:szCs w:val="24"/>
          <w:highlight w:val="yellow"/>
        </w:rPr>
        <w:t xml:space="preserve">AA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w:t>
      </w:r>
      <w:proofErr w:type="spellStart"/>
      <w:r w:rsidRPr="00394FD8">
        <w:rPr>
          <w:rFonts w:ascii="Courier New" w:hAnsi="Courier New" w:cs="Courier New"/>
          <w:bCs/>
          <w:sz w:val="24"/>
          <w:szCs w:val="24"/>
          <w:highlight w:val="yellow"/>
        </w:rPr>
        <w:t>AA</w:t>
      </w:r>
      <w:proofErr w:type="spellEnd"/>
      <w:r w:rsidRPr="00394FD8">
        <w:rPr>
          <w:rFonts w:ascii="Courier New" w:hAnsi="Courier New" w:cs="Courier New"/>
          <w:bCs/>
          <w:sz w:val="24"/>
          <w:szCs w:val="24"/>
          <w:highlight w:val="yellow"/>
        </w:rPr>
        <w:t xml:space="preserve"> 1</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 xml:space="preserve"> 1</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 xml:space="preserve"> 1</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 xml:space="preserve"> 1</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 xml:space="preserve"> 1</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 xml:space="preserve"> </w:t>
      </w:r>
      <w:r>
        <w:rPr>
          <w:rFonts w:ascii="Courier New" w:hAnsi="Courier New" w:cs="Courier New"/>
          <w:bCs/>
          <w:sz w:val="24"/>
          <w:szCs w:val="24"/>
          <w:highlight w:val="yellow"/>
        </w:rPr>
        <w:t>1</w:t>
      </w:r>
      <w:r w:rsidRPr="00394FD8">
        <w:rPr>
          <w:rFonts w:ascii="Courier New" w:hAnsi="Courier New" w:cs="Courier New"/>
          <w:bCs/>
          <w:sz w:val="24"/>
          <w:szCs w:val="24"/>
          <w:highlight w:val="yellow"/>
        </w:rPr>
        <w:t>1 08 06</w:t>
      </w:r>
      <w:r>
        <w:rPr>
          <w:rFonts w:ascii="Courier New" w:hAnsi="Courier New" w:cs="Courier New"/>
          <w:bCs/>
          <w:sz w:val="24"/>
          <w:szCs w:val="24"/>
        </w:rPr>
        <w:t xml:space="preserve"> </w:t>
      </w:r>
      <w:r w:rsidRPr="00BC3D14">
        <w:rPr>
          <w:rFonts w:ascii="Courier New" w:hAnsi="Courier New" w:cs="Courier New"/>
          <w:b/>
          <w:sz w:val="24"/>
          <w:szCs w:val="24"/>
          <w:highlight w:val="cyan"/>
        </w:rPr>
        <w:t>00 01</w:t>
      </w:r>
    </w:p>
    <w:p w14:paraId="1AF7E224"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BC3D14">
        <w:rPr>
          <w:rFonts w:ascii="Courier New" w:hAnsi="Courier New" w:cs="Courier New"/>
          <w:b/>
          <w:sz w:val="24"/>
          <w:szCs w:val="24"/>
          <w:highlight w:val="cyan"/>
        </w:rPr>
        <w:t>08 00 06 04 00 02 11 11 11 11 11 11 01 00 00 02</w:t>
      </w:r>
    </w:p>
    <w:p w14:paraId="32AB45E3" w14:textId="77777777" w:rsidR="00AC3350" w:rsidRPr="00ED6A62" w:rsidRDefault="00AC3350" w:rsidP="00AC3350">
      <w:pPr>
        <w:tabs>
          <w:tab w:val="left" w:pos="1695"/>
        </w:tabs>
        <w:spacing w:after="0"/>
        <w:jc w:val="both"/>
        <w:rPr>
          <w:rFonts w:ascii="Courier New" w:hAnsi="Courier New" w:cs="Courier New"/>
          <w:bCs/>
          <w:sz w:val="24"/>
          <w:szCs w:val="24"/>
        </w:rPr>
      </w:pPr>
      <w:r w:rsidRPr="00BC3D14">
        <w:rPr>
          <w:rFonts w:ascii="Courier New" w:hAnsi="Courier New" w:cs="Courier New"/>
          <w:b/>
          <w:sz w:val="24"/>
          <w:szCs w:val="24"/>
          <w:highlight w:val="cyan"/>
        </w:rPr>
        <w:t xml:space="preserve">AA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AA</w:t>
      </w:r>
      <w:proofErr w:type="spellEnd"/>
      <w:r w:rsidRPr="00BC3D14">
        <w:rPr>
          <w:rFonts w:ascii="Courier New" w:hAnsi="Courier New" w:cs="Courier New"/>
          <w:b/>
          <w:sz w:val="24"/>
          <w:szCs w:val="24"/>
          <w:highlight w:val="cyan"/>
        </w:rPr>
        <w:t xml:space="preserve"> 01 00 00 01</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6FA4E1E4" w14:textId="77777777" w:rsidR="00AC3350" w:rsidRDefault="00AC3350" w:rsidP="00AC3350">
      <w:pPr>
        <w:tabs>
          <w:tab w:val="left" w:pos="1695"/>
        </w:tabs>
        <w:spacing w:after="0"/>
        <w:jc w:val="both"/>
        <w:rPr>
          <w:rFonts w:ascii="Courier New" w:hAnsi="Courier New" w:cs="Courier New"/>
          <w:bCs/>
          <w:color w:val="808080" w:themeColor="background1" w:themeShade="80"/>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00 00 00 00</w:t>
      </w:r>
    </w:p>
    <w:p w14:paraId="38F6FCC3" w14:textId="117C9528" w:rsidR="00AC3350" w:rsidRPr="0095141B" w:rsidRDefault="00AC3350" w:rsidP="00AC3350">
      <w:pPr>
        <w:tabs>
          <w:tab w:val="left" w:pos="1695"/>
        </w:tabs>
        <w:spacing w:after="0"/>
        <w:jc w:val="both"/>
        <w:rPr>
          <w:rFonts w:ascii="Times New Roman" w:hAnsi="Times New Roman" w:cs="Times New Roman"/>
          <w:bCs/>
          <w:sz w:val="24"/>
          <w:szCs w:val="24"/>
        </w:rPr>
      </w:pPr>
      <w:r>
        <w:rPr>
          <w:noProof/>
        </w:rPr>
        <w:drawing>
          <wp:inline distT="0" distB="0" distL="0" distR="0" wp14:anchorId="7372D627" wp14:editId="665B94F4">
            <wp:extent cx="3886200" cy="2218151"/>
            <wp:effectExtent l="0" t="0" r="0" b="0"/>
            <wp:docPr id="9" name="Imagen 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computadora&#10;&#10;Descripción generada automáticamente"/>
                    <pic:cNvPicPr/>
                  </pic:nvPicPr>
                  <pic:blipFill rotWithShape="1">
                    <a:blip r:embed="rId16"/>
                    <a:srcRect t="10566" r="62831" b="51700"/>
                    <a:stretch/>
                  </pic:blipFill>
                  <pic:spPr bwMode="auto">
                    <a:xfrm>
                      <a:off x="0" y="0"/>
                      <a:ext cx="3903614" cy="2228090"/>
                    </a:xfrm>
                    <a:prstGeom prst="rect">
                      <a:avLst/>
                    </a:prstGeom>
                    <a:ln>
                      <a:noFill/>
                    </a:ln>
                    <a:extLst>
                      <a:ext uri="{53640926-AAD7-44D8-BBD7-CCE9431645EC}">
                        <a14:shadowObscured xmlns:a14="http://schemas.microsoft.com/office/drawing/2010/main"/>
                      </a:ext>
                    </a:extLst>
                  </pic:spPr>
                </pic:pic>
              </a:graphicData>
            </a:graphic>
          </wp:inline>
        </w:drawing>
      </w:r>
    </w:p>
    <w:p w14:paraId="3BF94851" w14:textId="77777777" w:rsidR="00AC3350" w:rsidRDefault="00AC3350" w:rsidP="00AC3350">
      <w:pPr>
        <w:tabs>
          <w:tab w:val="left" w:pos="1695"/>
        </w:tabs>
        <w:spacing w:after="0"/>
        <w:jc w:val="both"/>
        <w:rPr>
          <w:rFonts w:ascii="Times New Roman" w:hAnsi="Times New Roman" w:cs="Times New Roman"/>
          <w:bCs/>
          <w:sz w:val="24"/>
          <w:szCs w:val="24"/>
        </w:rPr>
      </w:pPr>
    </w:p>
    <w:p w14:paraId="0024C431" w14:textId="77777777" w:rsidR="00AC3350" w:rsidRDefault="00AC3350">
      <w:pPr>
        <w:rPr>
          <w:rFonts w:ascii="Times New Roman" w:hAnsi="Times New Roman" w:cs="Times New Roman"/>
          <w:bCs/>
          <w:sz w:val="24"/>
          <w:szCs w:val="24"/>
        </w:rPr>
      </w:pPr>
      <w:r>
        <w:rPr>
          <w:rFonts w:ascii="Times New Roman" w:hAnsi="Times New Roman" w:cs="Times New Roman"/>
          <w:bCs/>
          <w:sz w:val="24"/>
          <w:szCs w:val="24"/>
        </w:rPr>
        <w:br w:type="page"/>
      </w:r>
    </w:p>
    <w:p w14:paraId="764BA3B2" w14:textId="65581B86"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lastRenderedPageBreak/>
        <w:t xml:space="preserve">Construir las primeras </w:t>
      </w:r>
      <w:proofErr w:type="gramStart"/>
      <w:r w:rsidRPr="0095141B">
        <w:rPr>
          <w:rFonts w:ascii="Times New Roman" w:hAnsi="Times New Roman" w:cs="Times New Roman"/>
          <w:bCs/>
          <w:sz w:val="24"/>
          <w:szCs w:val="24"/>
        </w:rPr>
        <w:t>tramas  (</w:t>
      </w:r>
      <w:proofErr w:type="gramEnd"/>
      <w:r w:rsidRPr="0095141B">
        <w:rPr>
          <w:rFonts w:ascii="Times New Roman" w:hAnsi="Times New Roman" w:cs="Times New Roman"/>
          <w:bCs/>
          <w:sz w:val="24"/>
          <w:szCs w:val="24"/>
        </w:rPr>
        <w:t xml:space="preserve">DIFERENTE RED </w:t>
      </w:r>
      <w:r>
        <w:rPr>
          <w:rFonts w:ascii="Times New Roman" w:hAnsi="Times New Roman" w:cs="Times New Roman"/>
          <w:bCs/>
          <w:sz w:val="24"/>
          <w:szCs w:val="24"/>
        </w:rPr>
        <w:t>– salto 2</w:t>
      </w:r>
      <w:r w:rsidRPr="0095141B">
        <w:rPr>
          <w:rFonts w:ascii="Times New Roman" w:hAnsi="Times New Roman" w:cs="Times New Roman"/>
          <w:bCs/>
          <w:sz w:val="24"/>
          <w:szCs w:val="24"/>
        </w:rPr>
        <w:t>)</w:t>
      </w:r>
    </w:p>
    <w:p w14:paraId="4ED3E238" w14:textId="77777777"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ARP SOLICITUD (</w:t>
      </w:r>
      <w:proofErr w:type="spellStart"/>
      <w:r>
        <w:rPr>
          <w:rFonts w:ascii="Times New Roman" w:hAnsi="Times New Roman" w:cs="Times New Roman"/>
          <w:bCs/>
          <w:sz w:val="24"/>
          <w:szCs w:val="24"/>
        </w:rPr>
        <w:t>router</w:t>
      </w:r>
      <w:proofErr w:type="spellEnd"/>
      <w:r w:rsidRPr="0095141B">
        <w:rPr>
          <w:rFonts w:ascii="Times New Roman" w:hAnsi="Times New Roman" w:cs="Times New Roman"/>
          <w:bCs/>
          <w:sz w:val="24"/>
          <w:szCs w:val="24"/>
        </w:rPr>
        <w:t xml:space="preserve"> - </w:t>
      </w:r>
      <w:r>
        <w:rPr>
          <w:rFonts w:ascii="Times New Roman" w:hAnsi="Times New Roman" w:cs="Times New Roman"/>
          <w:bCs/>
          <w:sz w:val="24"/>
          <w:szCs w:val="24"/>
        </w:rPr>
        <w:t>&gt;</w:t>
      </w:r>
      <w:r w:rsidRPr="0095141B">
        <w:rPr>
          <w:rFonts w:ascii="Times New Roman" w:hAnsi="Times New Roman" w:cs="Times New Roman"/>
          <w:bCs/>
          <w:sz w:val="24"/>
          <w:szCs w:val="24"/>
        </w:rPr>
        <w:t xml:space="preserve"> </w:t>
      </w:r>
      <w:r>
        <w:rPr>
          <w:rFonts w:ascii="Times New Roman" w:hAnsi="Times New Roman" w:cs="Times New Roman"/>
          <w:bCs/>
          <w:sz w:val="24"/>
          <w:szCs w:val="24"/>
        </w:rPr>
        <w:t xml:space="preserve">TODOS en red </w:t>
      </w:r>
      <w:proofErr w:type="gramStart"/>
      <w:r>
        <w:rPr>
          <w:rFonts w:ascii="Times New Roman" w:hAnsi="Times New Roman" w:cs="Times New Roman"/>
          <w:bCs/>
          <w:sz w:val="24"/>
          <w:szCs w:val="24"/>
        </w:rPr>
        <w:t xml:space="preserve">2.0.0.0 </w:t>
      </w:r>
      <w:r w:rsidRPr="0095141B">
        <w:rPr>
          <w:rFonts w:ascii="Times New Roman" w:hAnsi="Times New Roman" w:cs="Times New Roman"/>
          <w:bCs/>
          <w:sz w:val="24"/>
          <w:szCs w:val="24"/>
        </w:rPr>
        <w:t>)</w:t>
      </w:r>
      <w:proofErr w:type="gramEnd"/>
    </w:p>
    <w:p w14:paraId="319A503E" w14:textId="77777777" w:rsidR="00AC3350" w:rsidRPr="00BC3D14" w:rsidRDefault="00AC3350" w:rsidP="00AC3350">
      <w:pPr>
        <w:tabs>
          <w:tab w:val="left" w:pos="1695"/>
        </w:tabs>
        <w:spacing w:after="0"/>
        <w:jc w:val="both"/>
        <w:rPr>
          <w:rFonts w:ascii="Courier New" w:hAnsi="Courier New" w:cs="Courier New"/>
          <w:b/>
          <w:sz w:val="24"/>
          <w:szCs w:val="24"/>
          <w:highlight w:val="cyan"/>
          <w:lang w:val="en-US"/>
        </w:rPr>
      </w:pPr>
      <w:r w:rsidRPr="00BC3D14">
        <w:rPr>
          <w:rFonts w:ascii="Courier New" w:hAnsi="Courier New" w:cs="Courier New"/>
          <w:bCs/>
          <w:sz w:val="24"/>
          <w:szCs w:val="24"/>
          <w:highlight w:val="yellow"/>
          <w:lang w:val="en-US"/>
        </w:rPr>
        <w:t xml:space="preserve">FF </w:t>
      </w:r>
      <w:proofErr w:type="spellStart"/>
      <w:r w:rsidRPr="00BC3D14">
        <w:rPr>
          <w:rFonts w:ascii="Courier New" w:hAnsi="Courier New" w:cs="Courier New"/>
          <w:bCs/>
          <w:sz w:val="24"/>
          <w:szCs w:val="24"/>
          <w:highlight w:val="yellow"/>
          <w:lang w:val="en-US"/>
        </w:rPr>
        <w:t>FF</w:t>
      </w:r>
      <w:proofErr w:type="spellEnd"/>
      <w:r w:rsidRPr="00BC3D14">
        <w:rPr>
          <w:rFonts w:ascii="Courier New" w:hAnsi="Courier New" w:cs="Courier New"/>
          <w:bCs/>
          <w:sz w:val="24"/>
          <w:szCs w:val="24"/>
          <w:highlight w:val="yellow"/>
          <w:lang w:val="en-US"/>
        </w:rPr>
        <w:t xml:space="preserve"> </w:t>
      </w:r>
      <w:proofErr w:type="spellStart"/>
      <w:r w:rsidRPr="00BC3D14">
        <w:rPr>
          <w:rFonts w:ascii="Courier New" w:hAnsi="Courier New" w:cs="Courier New"/>
          <w:bCs/>
          <w:sz w:val="24"/>
          <w:szCs w:val="24"/>
          <w:highlight w:val="yellow"/>
          <w:lang w:val="en-US"/>
        </w:rPr>
        <w:t>FF</w:t>
      </w:r>
      <w:proofErr w:type="spellEnd"/>
      <w:r w:rsidRPr="00BC3D14">
        <w:rPr>
          <w:rFonts w:ascii="Courier New" w:hAnsi="Courier New" w:cs="Courier New"/>
          <w:bCs/>
          <w:sz w:val="24"/>
          <w:szCs w:val="24"/>
          <w:highlight w:val="yellow"/>
          <w:lang w:val="en-US"/>
        </w:rPr>
        <w:t xml:space="preserve"> </w:t>
      </w:r>
      <w:proofErr w:type="spellStart"/>
      <w:r w:rsidRPr="00BC3D14">
        <w:rPr>
          <w:rFonts w:ascii="Courier New" w:hAnsi="Courier New" w:cs="Courier New"/>
          <w:bCs/>
          <w:sz w:val="24"/>
          <w:szCs w:val="24"/>
          <w:highlight w:val="yellow"/>
          <w:lang w:val="en-US"/>
        </w:rPr>
        <w:t>FF</w:t>
      </w:r>
      <w:proofErr w:type="spellEnd"/>
      <w:r w:rsidRPr="00BC3D14">
        <w:rPr>
          <w:rFonts w:ascii="Courier New" w:hAnsi="Courier New" w:cs="Courier New"/>
          <w:bCs/>
          <w:sz w:val="24"/>
          <w:szCs w:val="24"/>
          <w:highlight w:val="yellow"/>
          <w:lang w:val="en-US"/>
        </w:rPr>
        <w:t xml:space="preserve"> </w:t>
      </w:r>
      <w:proofErr w:type="spellStart"/>
      <w:r w:rsidRPr="00BC3D14">
        <w:rPr>
          <w:rFonts w:ascii="Courier New" w:hAnsi="Courier New" w:cs="Courier New"/>
          <w:bCs/>
          <w:sz w:val="24"/>
          <w:szCs w:val="24"/>
          <w:highlight w:val="yellow"/>
          <w:lang w:val="en-US"/>
        </w:rPr>
        <w:t>FF</w:t>
      </w:r>
      <w:proofErr w:type="spellEnd"/>
      <w:r w:rsidRPr="00BC3D14">
        <w:rPr>
          <w:rFonts w:ascii="Courier New" w:hAnsi="Courier New" w:cs="Courier New"/>
          <w:bCs/>
          <w:sz w:val="24"/>
          <w:szCs w:val="24"/>
          <w:highlight w:val="yellow"/>
          <w:lang w:val="en-US"/>
        </w:rPr>
        <w:t xml:space="preserve"> </w:t>
      </w:r>
      <w:proofErr w:type="spellStart"/>
      <w:r w:rsidRPr="00BC3D14">
        <w:rPr>
          <w:rFonts w:ascii="Courier New" w:hAnsi="Courier New" w:cs="Courier New"/>
          <w:bCs/>
          <w:sz w:val="24"/>
          <w:szCs w:val="24"/>
          <w:highlight w:val="yellow"/>
          <w:lang w:val="en-US"/>
        </w:rPr>
        <w:t>FF</w:t>
      </w:r>
      <w:proofErr w:type="spellEnd"/>
      <w:r w:rsidRPr="00BC3D14">
        <w:rPr>
          <w:rFonts w:ascii="Courier New" w:hAnsi="Courier New" w:cs="Courier New"/>
          <w:bCs/>
          <w:sz w:val="24"/>
          <w:szCs w:val="24"/>
          <w:highlight w:val="yellow"/>
          <w:lang w:val="en-US"/>
        </w:rPr>
        <w:t xml:space="preserve"> 22 22 22 22 22 22 08 06</w:t>
      </w:r>
      <w:r w:rsidRPr="00BC3D14">
        <w:rPr>
          <w:rFonts w:ascii="Courier New" w:hAnsi="Courier New" w:cs="Courier New"/>
          <w:b/>
          <w:sz w:val="24"/>
          <w:szCs w:val="24"/>
          <w:lang w:val="en-US"/>
        </w:rPr>
        <w:t xml:space="preserve"> </w:t>
      </w:r>
      <w:r w:rsidRPr="00BC3D14">
        <w:rPr>
          <w:rFonts w:ascii="Courier New" w:hAnsi="Courier New" w:cs="Courier New"/>
          <w:b/>
          <w:sz w:val="24"/>
          <w:szCs w:val="24"/>
          <w:highlight w:val="cyan"/>
          <w:lang w:val="en-US"/>
        </w:rPr>
        <w:t>00 01</w:t>
      </w:r>
    </w:p>
    <w:p w14:paraId="08052275"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BC3D14">
        <w:rPr>
          <w:rFonts w:ascii="Courier New" w:hAnsi="Courier New" w:cs="Courier New"/>
          <w:b/>
          <w:sz w:val="24"/>
          <w:szCs w:val="24"/>
          <w:highlight w:val="cyan"/>
        </w:rPr>
        <w:t xml:space="preserve">08 00 06 04 00 01 </w:t>
      </w:r>
      <w:r>
        <w:rPr>
          <w:rFonts w:ascii="Courier New" w:hAnsi="Courier New" w:cs="Courier New"/>
          <w:b/>
          <w:sz w:val="24"/>
          <w:szCs w:val="24"/>
          <w:highlight w:val="cyan"/>
        </w:rPr>
        <w:t>22 22 22 22 22 22</w:t>
      </w:r>
      <w:r w:rsidRPr="00BC3D14">
        <w:rPr>
          <w:rFonts w:ascii="Courier New" w:hAnsi="Courier New" w:cs="Courier New"/>
          <w:b/>
          <w:sz w:val="24"/>
          <w:szCs w:val="24"/>
          <w:highlight w:val="cyan"/>
        </w:rPr>
        <w:t xml:space="preserve"> 0</w:t>
      </w:r>
      <w:r>
        <w:rPr>
          <w:rFonts w:ascii="Courier New" w:hAnsi="Courier New" w:cs="Courier New"/>
          <w:b/>
          <w:sz w:val="24"/>
          <w:szCs w:val="24"/>
          <w:highlight w:val="cyan"/>
        </w:rPr>
        <w:t>2</w:t>
      </w:r>
      <w:r w:rsidRPr="00BC3D14">
        <w:rPr>
          <w:rFonts w:ascii="Courier New" w:hAnsi="Courier New" w:cs="Courier New"/>
          <w:b/>
          <w:sz w:val="24"/>
          <w:szCs w:val="24"/>
          <w:highlight w:val="cyan"/>
        </w:rPr>
        <w:t xml:space="preserve"> 00 00 </w:t>
      </w:r>
      <w:r>
        <w:rPr>
          <w:rFonts w:ascii="Courier New" w:hAnsi="Courier New" w:cs="Courier New"/>
          <w:b/>
          <w:sz w:val="24"/>
          <w:szCs w:val="24"/>
          <w:highlight w:val="cyan"/>
        </w:rPr>
        <w:t>FE</w:t>
      </w:r>
    </w:p>
    <w:p w14:paraId="4807A45E" w14:textId="77777777" w:rsidR="00AC3350" w:rsidRPr="00ED6A62" w:rsidRDefault="00AC3350" w:rsidP="00AC3350">
      <w:pPr>
        <w:tabs>
          <w:tab w:val="left" w:pos="1695"/>
        </w:tabs>
        <w:spacing w:after="0"/>
        <w:jc w:val="both"/>
        <w:rPr>
          <w:rFonts w:ascii="Courier New" w:hAnsi="Courier New" w:cs="Courier New"/>
          <w:bCs/>
          <w:sz w:val="24"/>
          <w:szCs w:val="24"/>
        </w:rPr>
      </w:pPr>
      <w:r w:rsidRPr="00BC3D14">
        <w:rPr>
          <w:rFonts w:ascii="Courier New" w:hAnsi="Courier New" w:cs="Courier New"/>
          <w:b/>
          <w:sz w:val="24"/>
          <w:szCs w:val="24"/>
          <w:highlight w:val="cyan"/>
        </w:rPr>
        <w:t>00 00 00 00 00 00 02 00 00 01</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68397706" w14:textId="77777777" w:rsidR="00AC3350" w:rsidRPr="00ED6A62" w:rsidRDefault="00AC3350" w:rsidP="00AC3350">
      <w:pPr>
        <w:tabs>
          <w:tab w:val="left" w:pos="1695"/>
        </w:tabs>
        <w:spacing w:after="0"/>
        <w:jc w:val="both"/>
        <w:rPr>
          <w:rFonts w:ascii="Times New Roman" w:hAnsi="Times New Roman" w:cs="Times New Roman"/>
          <w:bCs/>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 xml:space="preserve">00 00 00 00 </w:t>
      </w:r>
    </w:p>
    <w:p w14:paraId="069C6870" w14:textId="537253BB" w:rsidR="00AC3350" w:rsidRPr="0095141B" w:rsidRDefault="00AC3350" w:rsidP="00AC3350">
      <w:pPr>
        <w:tabs>
          <w:tab w:val="left" w:pos="1695"/>
        </w:tabs>
        <w:spacing w:after="0"/>
        <w:jc w:val="both"/>
        <w:rPr>
          <w:rFonts w:ascii="Times New Roman" w:hAnsi="Times New Roman" w:cs="Times New Roman"/>
          <w:bCs/>
          <w:sz w:val="24"/>
          <w:szCs w:val="24"/>
        </w:rPr>
      </w:pPr>
      <w:r>
        <w:rPr>
          <w:noProof/>
        </w:rPr>
        <w:drawing>
          <wp:inline distT="0" distB="0" distL="0" distR="0" wp14:anchorId="64030F16" wp14:editId="06E2C288">
            <wp:extent cx="4267200" cy="2364509"/>
            <wp:effectExtent l="0" t="0" r="0" b="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rotWithShape="1">
                    <a:blip r:embed="rId16"/>
                    <a:srcRect t="48903" r="60794" b="12457"/>
                    <a:stretch/>
                  </pic:blipFill>
                  <pic:spPr bwMode="auto">
                    <a:xfrm>
                      <a:off x="0" y="0"/>
                      <a:ext cx="4284882" cy="2374307"/>
                    </a:xfrm>
                    <a:prstGeom prst="rect">
                      <a:avLst/>
                    </a:prstGeom>
                    <a:ln>
                      <a:noFill/>
                    </a:ln>
                    <a:extLst>
                      <a:ext uri="{53640926-AAD7-44D8-BBD7-CCE9431645EC}">
                        <a14:shadowObscured xmlns:a14="http://schemas.microsoft.com/office/drawing/2010/main"/>
                      </a:ext>
                    </a:extLst>
                  </pic:spPr>
                </pic:pic>
              </a:graphicData>
            </a:graphic>
          </wp:inline>
        </w:drawing>
      </w:r>
    </w:p>
    <w:p w14:paraId="7E8719F5" w14:textId="77777777" w:rsidR="00D04BBE" w:rsidRDefault="00D04BBE" w:rsidP="00AC3350">
      <w:pPr>
        <w:tabs>
          <w:tab w:val="left" w:pos="1695"/>
        </w:tabs>
        <w:spacing w:after="0"/>
        <w:jc w:val="both"/>
        <w:rPr>
          <w:rFonts w:ascii="Times New Roman" w:hAnsi="Times New Roman" w:cs="Times New Roman"/>
          <w:bCs/>
          <w:sz w:val="24"/>
          <w:szCs w:val="24"/>
        </w:rPr>
      </w:pPr>
    </w:p>
    <w:p w14:paraId="395F4477" w14:textId="72E2B6AE" w:rsidR="00AC3350" w:rsidRPr="0095141B" w:rsidRDefault="00AC3350" w:rsidP="00AC3350">
      <w:pPr>
        <w:tabs>
          <w:tab w:val="left" w:pos="1695"/>
        </w:tabs>
        <w:spacing w:after="0"/>
        <w:jc w:val="both"/>
        <w:rPr>
          <w:rFonts w:ascii="Times New Roman" w:hAnsi="Times New Roman" w:cs="Times New Roman"/>
          <w:bCs/>
          <w:sz w:val="24"/>
          <w:szCs w:val="24"/>
        </w:rPr>
      </w:pPr>
      <w:r w:rsidRPr="0095141B">
        <w:rPr>
          <w:rFonts w:ascii="Times New Roman" w:hAnsi="Times New Roman" w:cs="Times New Roman"/>
          <w:bCs/>
          <w:sz w:val="24"/>
          <w:szCs w:val="24"/>
        </w:rPr>
        <w:t>ARP RESPUESTA (</w:t>
      </w:r>
      <w:r>
        <w:rPr>
          <w:rFonts w:ascii="Times New Roman" w:hAnsi="Times New Roman" w:cs="Times New Roman"/>
          <w:bCs/>
          <w:sz w:val="24"/>
          <w:szCs w:val="24"/>
        </w:rPr>
        <w:t xml:space="preserve">Ximena -&gt; DG </w:t>
      </w:r>
      <w:proofErr w:type="spellStart"/>
      <w:proofErr w:type="gramStart"/>
      <w:r>
        <w:rPr>
          <w:rFonts w:ascii="Times New Roman" w:hAnsi="Times New Roman" w:cs="Times New Roman"/>
          <w:bCs/>
          <w:sz w:val="24"/>
          <w:szCs w:val="24"/>
        </w:rPr>
        <w:t>router</w:t>
      </w:r>
      <w:proofErr w:type="spellEnd"/>
      <w:r>
        <w:rPr>
          <w:rFonts w:ascii="Times New Roman" w:hAnsi="Times New Roman" w:cs="Times New Roman"/>
          <w:bCs/>
          <w:sz w:val="24"/>
          <w:szCs w:val="24"/>
        </w:rPr>
        <w:t xml:space="preserve"> </w:t>
      </w:r>
      <w:r w:rsidRPr="0095141B">
        <w:rPr>
          <w:rFonts w:ascii="Times New Roman" w:hAnsi="Times New Roman" w:cs="Times New Roman"/>
          <w:bCs/>
          <w:sz w:val="24"/>
          <w:szCs w:val="24"/>
        </w:rPr>
        <w:t>)</w:t>
      </w:r>
      <w:proofErr w:type="gramEnd"/>
    </w:p>
    <w:p w14:paraId="16D2506A"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Pr>
          <w:rFonts w:ascii="Courier New" w:hAnsi="Courier New" w:cs="Courier New"/>
          <w:bCs/>
          <w:sz w:val="24"/>
          <w:szCs w:val="24"/>
          <w:highlight w:val="yellow"/>
        </w:rPr>
        <w:t>22 22 22 22 22 22</w:t>
      </w:r>
      <w:r w:rsidRPr="00394FD8">
        <w:rPr>
          <w:rFonts w:ascii="Courier New" w:hAnsi="Courier New" w:cs="Courier New"/>
          <w:bCs/>
          <w:sz w:val="24"/>
          <w:szCs w:val="24"/>
          <w:highlight w:val="yellow"/>
        </w:rPr>
        <w:t xml:space="preserve"> </w:t>
      </w:r>
      <w:r>
        <w:rPr>
          <w:rFonts w:ascii="Courier New" w:hAnsi="Courier New" w:cs="Courier New"/>
          <w:bCs/>
          <w:sz w:val="24"/>
          <w:szCs w:val="24"/>
          <w:highlight w:val="yellow"/>
        </w:rPr>
        <w:t xml:space="preserve">1A </w:t>
      </w:r>
      <w:proofErr w:type="spellStart"/>
      <w:r>
        <w:rPr>
          <w:rFonts w:ascii="Courier New" w:hAnsi="Courier New" w:cs="Courier New"/>
          <w:bCs/>
          <w:sz w:val="24"/>
          <w:szCs w:val="24"/>
          <w:highlight w:val="yellow"/>
        </w:rPr>
        <w:t>1A</w:t>
      </w:r>
      <w:proofErr w:type="spellEnd"/>
      <w:r>
        <w:rPr>
          <w:rFonts w:ascii="Courier New" w:hAnsi="Courier New" w:cs="Courier New"/>
          <w:bCs/>
          <w:sz w:val="24"/>
          <w:szCs w:val="24"/>
          <w:highlight w:val="yellow"/>
        </w:rPr>
        <w:t xml:space="preserve"> </w:t>
      </w:r>
      <w:proofErr w:type="spellStart"/>
      <w:r>
        <w:rPr>
          <w:rFonts w:ascii="Courier New" w:hAnsi="Courier New" w:cs="Courier New"/>
          <w:bCs/>
          <w:sz w:val="24"/>
          <w:szCs w:val="24"/>
          <w:highlight w:val="yellow"/>
        </w:rPr>
        <w:t>1A</w:t>
      </w:r>
      <w:proofErr w:type="spellEnd"/>
      <w:r>
        <w:rPr>
          <w:rFonts w:ascii="Courier New" w:hAnsi="Courier New" w:cs="Courier New"/>
          <w:bCs/>
          <w:sz w:val="24"/>
          <w:szCs w:val="24"/>
          <w:highlight w:val="yellow"/>
        </w:rPr>
        <w:t xml:space="preserve"> </w:t>
      </w:r>
      <w:proofErr w:type="spellStart"/>
      <w:r>
        <w:rPr>
          <w:rFonts w:ascii="Courier New" w:hAnsi="Courier New" w:cs="Courier New"/>
          <w:bCs/>
          <w:sz w:val="24"/>
          <w:szCs w:val="24"/>
          <w:highlight w:val="yellow"/>
        </w:rPr>
        <w:t>1A</w:t>
      </w:r>
      <w:proofErr w:type="spellEnd"/>
      <w:r>
        <w:rPr>
          <w:rFonts w:ascii="Courier New" w:hAnsi="Courier New" w:cs="Courier New"/>
          <w:bCs/>
          <w:sz w:val="24"/>
          <w:szCs w:val="24"/>
          <w:highlight w:val="yellow"/>
        </w:rPr>
        <w:t xml:space="preserve"> </w:t>
      </w:r>
      <w:proofErr w:type="spellStart"/>
      <w:r>
        <w:rPr>
          <w:rFonts w:ascii="Courier New" w:hAnsi="Courier New" w:cs="Courier New"/>
          <w:bCs/>
          <w:sz w:val="24"/>
          <w:szCs w:val="24"/>
          <w:highlight w:val="yellow"/>
        </w:rPr>
        <w:t>1A</w:t>
      </w:r>
      <w:proofErr w:type="spellEnd"/>
      <w:r>
        <w:rPr>
          <w:rFonts w:ascii="Courier New" w:hAnsi="Courier New" w:cs="Courier New"/>
          <w:bCs/>
          <w:sz w:val="24"/>
          <w:szCs w:val="24"/>
          <w:highlight w:val="yellow"/>
        </w:rPr>
        <w:t xml:space="preserve"> </w:t>
      </w:r>
      <w:proofErr w:type="spellStart"/>
      <w:r>
        <w:rPr>
          <w:rFonts w:ascii="Courier New" w:hAnsi="Courier New" w:cs="Courier New"/>
          <w:bCs/>
          <w:sz w:val="24"/>
          <w:szCs w:val="24"/>
          <w:highlight w:val="yellow"/>
        </w:rPr>
        <w:t>1A</w:t>
      </w:r>
      <w:proofErr w:type="spellEnd"/>
      <w:r w:rsidRPr="00394FD8">
        <w:rPr>
          <w:rFonts w:ascii="Courier New" w:hAnsi="Courier New" w:cs="Courier New"/>
          <w:bCs/>
          <w:sz w:val="24"/>
          <w:szCs w:val="24"/>
          <w:highlight w:val="yellow"/>
        </w:rPr>
        <w:t xml:space="preserve"> 08 06</w:t>
      </w:r>
      <w:r>
        <w:rPr>
          <w:rFonts w:ascii="Courier New" w:hAnsi="Courier New" w:cs="Courier New"/>
          <w:bCs/>
          <w:sz w:val="24"/>
          <w:szCs w:val="24"/>
        </w:rPr>
        <w:t xml:space="preserve"> </w:t>
      </w:r>
      <w:r w:rsidRPr="00BC3D14">
        <w:rPr>
          <w:rFonts w:ascii="Courier New" w:hAnsi="Courier New" w:cs="Courier New"/>
          <w:b/>
          <w:sz w:val="24"/>
          <w:szCs w:val="24"/>
          <w:highlight w:val="cyan"/>
        </w:rPr>
        <w:t>00 01</w:t>
      </w:r>
    </w:p>
    <w:p w14:paraId="1D63BB6A" w14:textId="77777777" w:rsidR="00AC3350" w:rsidRPr="00BC3D14" w:rsidRDefault="00AC3350" w:rsidP="00AC3350">
      <w:pPr>
        <w:tabs>
          <w:tab w:val="left" w:pos="1695"/>
        </w:tabs>
        <w:spacing w:after="0"/>
        <w:jc w:val="both"/>
        <w:rPr>
          <w:rFonts w:ascii="Courier New" w:hAnsi="Courier New" w:cs="Courier New"/>
          <w:b/>
          <w:sz w:val="24"/>
          <w:szCs w:val="24"/>
          <w:highlight w:val="cyan"/>
        </w:rPr>
      </w:pPr>
      <w:r w:rsidRPr="00BC3D14">
        <w:rPr>
          <w:rFonts w:ascii="Courier New" w:hAnsi="Courier New" w:cs="Courier New"/>
          <w:b/>
          <w:sz w:val="24"/>
          <w:szCs w:val="24"/>
          <w:highlight w:val="cyan"/>
        </w:rPr>
        <w:t xml:space="preserve">08 00 06 04 00 02 1A </w:t>
      </w:r>
      <w:proofErr w:type="spellStart"/>
      <w:r w:rsidRPr="00BC3D14">
        <w:rPr>
          <w:rFonts w:ascii="Courier New" w:hAnsi="Courier New" w:cs="Courier New"/>
          <w:b/>
          <w:sz w:val="24"/>
          <w:szCs w:val="24"/>
          <w:highlight w:val="cyan"/>
        </w:rPr>
        <w:t>1A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1A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1A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1A</w:t>
      </w:r>
      <w:proofErr w:type="spellEnd"/>
      <w:r w:rsidRPr="00BC3D14">
        <w:rPr>
          <w:rFonts w:ascii="Courier New" w:hAnsi="Courier New" w:cs="Courier New"/>
          <w:b/>
          <w:sz w:val="24"/>
          <w:szCs w:val="24"/>
          <w:highlight w:val="cyan"/>
        </w:rPr>
        <w:t xml:space="preserve"> </w:t>
      </w:r>
      <w:proofErr w:type="spellStart"/>
      <w:r w:rsidRPr="00BC3D14">
        <w:rPr>
          <w:rFonts w:ascii="Courier New" w:hAnsi="Courier New" w:cs="Courier New"/>
          <w:b/>
          <w:sz w:val="24"/>
          <w:szCs w:val="24"/>
          <w:highlight w:val="cyan"/>
        </w:rPr>
        <w:t>1A</w:t>
      </w:r>
      <w:proofErr w:type="spellEnd"/>
      <w:r w:rsidRPr="00BC3D14">
        <w:rPr>
          <w:rFonts w:ascii="Courier New" w:hAnsi="Courier New" w:cs="Courier New"/>
          <w:b/>
          <w:sz w:val="24"/>
          <w:szCs w:val="24"/>
        </w:rPr>
        <w:t xml:space="preserve"> </w:t>
      </w:r>
      <w:r w:rsidRPr="00BC3D14">
        <w:rPr>
          <w:rFonts w:ascii="Courier New" w:hAnsi="Courier New" w:cs="Courier New"/>
          <w:b/>
          <w:sz w:val="24"/>
          <w:szCs w:val="24"/>
          <w:highlight w:val="cyan"/>
        </w:rPr>
        <w:t>0</w:t>
      </w:r>
      <w:r>
        <w:rPr>
          <w:rFonts w:ascii="Courier New" w:hAnsi="Courier New" w:cs="Courier New"/>
          <w:b/>
          <w:sz w:val="24"/>
          <w:szCs w:val="24"/>
          <w:highlight w:val="cyan"/>
        </w:rPr>
        <w:t>2</w:t>
      </w:r>
      <w:r w:rsidRPr="00BC3D14">
        <w:rPr>
          <w:rFonts w:ascii="Courier New" w:hAnsi="Courier New" w:cs="Courier New"/>
          <w:b/>
          <w:sz w:val="24"/>
          <w:szCs w:val="24"/>
          <w:highlight w:val="cyan"/>
        </w:rPr>
        <w:t xml:space="preserve"> 00 00 0</w:t>
      </w:r>
      <w:r>
        <w:rPr>
          <w:rFonts w:ascii="Courier New" w:hAnsi="Courier New" w:cs="Courier New"/>
          <w:b/>
          <w:sz w:val="24"/>
          <w:szCs w:val="24"/>
          <w:highlight w:val="cyan"/>
        </w:rPr>
        <w:t>1</w:t>
      </w:r>
    </w:p>
    <w:p w14:paraId="1619A13C" w14:textId="77777777" w:rsidR="00AC3350" w:rsidRPr="00ED6A62" w:rsidRDefault="00AC3350" w:rsidP="00AC3350">
      <w:pPr>
        <w:tabs>
          <w:tab w:val="left" w:pos="1695"/>
        </w:tabs>
        <w:spacing w:after="0"/>
        <w:jc w:val="both"/>
        <w:rPr>
          <w:rFonts w:ascii="Courier New" w:hAnsi="Courier New" w:cs="Courier New"/>
          <w:bCs/>
          <w:sz w:val="24"/>
          <w:szCs w:val="24"/>
        </w:rPr>
      </w:pPr>
      <w:r>
        <w:rPr>
          <w:rFonts w:ascii="Courier New" w:hAnsi="Courier New" w:cs="Courier New"/>
          <w:b/>
          <w:sz w:val="24"/>
          <w:szCs w:val="24"/>
          <w:highlight w:val="cyan"/>
        </w:rPr>
        <w:t>22 22 22 22 22 22</w:t>
      </w:r>
      <w:r w:rsidRPr="00BC3D14">
        <w:rPr>
          <w:rFonts w:ascii="Courier New" w:hAnsi="Courier New" w:cs="Courier New"/>
          <w:b/>
          <w:sz w:val="24"/>
          <w:szCs w:val="24"/>
          <w:highlight w:val="cyan"/>
        </w:rPr>
        <w:t xml:space="preserve"> 0</w:t>
      </w:r>
      <w:r>
        <w:rPr>
          <w:rFonts w:ascii="Courier New" w:hAnsi="Courier New" w:cs="Courier New"/>
          <w:b/>
          <w:sz w:val="24"/>
          <w:szCs w:val="24"/>
          <w:highlight w:val="cyan"/>
        </w:rPr>
        <w:t>2</w:t>
      </w:r>
      <w:r w:rsidRPr="00BC3D14">
        <w:rPr>
          <w:rFonts w:ascii="Courier New" w:hAnsi="Courier New" w:cs="Courier New"/>
          <w:b/>
          <w:sz w:val="24"/>
          <w:szCs w:val="24"/>
          <w:highlight w:val="cyan"/>
        </w:rPr>
        <w:t xml:space="preserve"> 00 00 </w:t>
      </w:r>
      <w:r w:rsidRPr="00885A41">
        <w:rPr>
          <w:rFonts w:ascii="Courier New" w:hAnsi="Courier New" w:cs="Courier New"/>
          <w:b/>
          <w:sz w:val="24"/>
          <w:szCs w:val="24"/>
          <w:highlight w:val="cyan"/>
        </w:rPr>
        <w:t>FE</w:t>
      </w:r>
      <w:r w:rsidRPr="00394FD8">
        <w:rPr>
          <w:rFonts w:ascii="Courier New" w:hAnsi="Courier New" w:cs="Courier New"/>
          <w:b/>
          <w:sz w:val="24"/>
          <w:szCs w:val="24"/>
        </w:rPr>
        <w:t xml:space="preserve"> </w:t>
      </w:r>
      <w:r>
        <w:rPr>
          <w:rFonts w:ascii="Courier New" w:hAnsi="Courier New" w:cs="Courier New"/>
          <w:bCs/>
          <w:sz w:val="24"/>
          <w:szCs w:val="24"/>
        </w:rPr>
        <w:t>00 00 00 00 00 00</w:t>
      </w:r>
    </w:p>
    <w:p w14:paraId="704B3876" w14:textId="77777777" w:rsidR="00AC3350" w:rsidRPr="0095141B" w:rsidRDefault="00AC3350" w:rsidP="00AC3350">
      <w:pPr>
        <w:tabs>
          <w:tab w:val="left" w:pos="1695"/>
        </w:tabs>
        <w:spacing w:after="0"/>
        <w:jc w:val="both"/>
        <w:rPr>
          <w:rFonts w:ascii="Times New Roman" w:hAnsi="Times New Roman" w:cs="Times New Roman"/>
          <w:bCs/>
          <w:sz w:val="24"/>
          <w:szCs w:val="24"/>
        </w:rPr>
      </w:pPr>
      <w:r>
        <w:rPr>
          <w:rFonts w:ascii="Courier New" w:hAnsi="Courier New" w:cs="Courier New"/>
          <w:bCs/>
          <w:sz w:val="24"/>
          <w:szCs w:val="24"/>
        </w:rPr>
        <w:t xml:space="preserve">00 00 00 00 00 00 00 00 00 00 00 00 </w:t>
      </w:r>
      <w:r w:rsidRPr="00ED6A62">
        <w:rPr>
          <w:rFonts w:ascii="Courier New" w:hAnsi="Courier New" w:cs="Courier New"/>
          <w:bCs/>
          <w:color w:val="808080" w:themeColor="background1" w:themeShade="80"/>
          <w:sz w:val="24"/>
          <w:szCs w:val="24"/>
        </w:rPr>
        <w:t>00 00 00 00</w:t>
      </w:r>
    </w:p>
    <w:p w14:paraId="2BD77989" w14:textId="328004B9" w:rsidR="00AC3350" w:rsidRDefault="00D04BBE" w:rsidP="00070846">
      <w:pPr>
        <w:tabs>
          <w:tab w:val="left" w:pos="1695"/>
        </w:tabs>
        <w:spacing w:after="0"/>
        <w:jc w:val="both"/>
        <w:rPr>
          <w:rFonts w:ascii="Montserrat" w:eastAsiaTheme="minorEastAsia" w:hAnsi="Montserrat"/>
        </w:rPr>
      </w:pPr>
      <w:r>
        <w:rPr>
          <w:noProof/>
        </w:rPr>
        <w:drawing>
          <wp:inline distT="0" distB="0" distL="0" distR="0" wp14:anchorId="7441F369" wp14:editId="54F7904D">
            <wp:extent cx="4591050" cy="2597568"/>
            <wp:effectExtent l="0" t="0" r="0" b="0"/>
            <wp:docPr id="11" name="Imagen 1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computadora&#10;&#10;Descripción generada automáticamente"/>
                    <pic:cNvPicPr/>
                  </pic:nvPicPr>
                  <pic:blipFill rotWithShape="1">
                    <a:blip r:embed="rId17"/>
                    <a:srcRect t="32904" r="61304" b="28155"/>
                    <a:stretch/>
                  </pic:blipFill>
                  <pic:spPr bwMode="auto">
                    <a:xfrm>
                      <a:off x="0" y="0"/>
                      <a:ext cx="4598796" cy="2601951"/>
                    </a:xfrm>
                    <a:prstGeom prst="rect">
                      <a:avLst/>
                    </a:prstGeom>
                    <a:ln>
                      <a:noFill/>
                    </a:ln>
                    <a:extLst>
                      <a:ext uri="{53640926-AAD7-44D8-BBD7-CCE9431645EC}">
                        <a14:shadowObscured xmlns:a14="http://schemas.microsoft.com/office/drawing/2010/main"/>
                      </a:ext>
                    </a:extLst>
                  </pic:spPr>
                </pic:pic>
              </a:graphicData>
            </a:graphic>
          </wp:inline>
        </w:drawing>
      </w:r>
    </w:p>
    <w:sectPr w:rsidR="00AC3350" w:rsidSect="009F3004">
      <w:type w:val="continuous"/>
      <w:pgSz w:w="12240" w:h="15840"/>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0DFB" w14:textId="77777777" w:rsidR="004933B6" w:rsidRDefault="004933B6" w:rsidP="001A6DB3">
      <w:pPr>
        <w:spacing w:after="0" w:line="240" w:lineRule="auto"/>
      </w:pPr>
      <w:r>
        <w:separator/>
      </w:r>
    </w:p>
  </w:endnote>
  <w:endnote w:type="continuationSeparator" w:id="0">
    <w:p w14:paraId="28E2F53C" w14:textId="77777777" w:rsidR="004933B6" w:rsidRDefault="004933B6" w:rsidP="001A6DB3">
      <w:pPr>
        <w:spacing w:after="0" w:line="240" w:lineRule="auto"/>
      </w:pPr>
      <w:r>
        <w:continuationSeparator/>
      </w:r>
    </w:p>
  </w:endnote>
  <w:endnote w:type="continuationNotice" w:id="1">
    <w:p w14:paraId="1EAB1518" w14:textId="77777777" w:rsidR="004933B6" w:rsidRDefault="00493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Semi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6844" w14:textId="3BC53947" w:rsidR="001A6DB3" w:rsidRDefault="001A6DB3">
    <w:pPr>
      <w:pStyle w:val="Piedepgina"/>
    </w:pPr>
    <w:r>
      <w:rPr>
        <w:noProof/>
        <w:color w:val="808080" w:themeColor="background1" w:themeShade="80"/>
      </w:rPr>
      <mc:AlternateContent>
        <mc:Choice Requires="wpg">
          <w:drawing>
            <wp:anchor distT="0" distB="0" distL="0" distR="0" simplePos="0" relativeHeight="251658244" behindDoc="0" locked="0" layoutInCell="1" allowOverlap="1" wp14:anchorId="1833211A" wp14:editId="7C89AC3F">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DC933" w14:textId="77777777" w:rsidR="001A6DB3" w:rsidRPr="00387A3D" w:rsidRDefault="001A6DB3">
                            <w:pPr>
                              <w:jc w:val="right"/>
                              <w:rPr>
                                <w:rFonts w:ascii="Montserrat" w:hAnsi="Montserrat"/>
                                <w:color w:val="808080" w:themeColor="background1" w:themeShade="80"/>
                                <w:sz w:val="18"/>
                                <w:szCs w:val="1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833211A" id="Grupo 37" o:spid="_x0000_s1080" style="position:absolute;margin-left:416.8pt;margin-top:0;width:468pt;height:25.2pt;z-index:25165824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9vgEadwMAAJ0KAAAOAAAAAAAAAAAAAAAAAC4CAABkcnMvZTJvRG9jLnhtbFBL&#10;AQItABQABgAIAAAAIQD9BHT83AAAAAQBAAAPAAAAAAAAAAAAAAAAANEFAABkcnMvZG93bnJldi54&#10;bWxQSwUGAAAAAAQABADzAAAA2gYAAAAA&#10;">
              <v:rect id="Rectángulo 38" o:spid="_x0000_s108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8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A6DC933" w14:textId="77777777" w:rsidR="001A6DB3" w:rsidRPr="00387A3D" w:rsidRDefault="001A6DB3">
                      <w:pPr>
                        <w:jc w:val="right"/>
                        <w:rPr>
                          <w:rFonts w:ascii="Montserrat" w:hAnsi="Montserrat"/>
                          <w:color w:val="808080" w:themeColor="background1" w:themeShade="80"/>
                          <w:sz w:val="18"/>
                          <w:szCs w:val="18"/>
                        </w:rPr>
                      </w:pPr>
                    </w:p>
                  </w:txbxContent>
                </v:textbox>
              </v:shape>
              <w10:wrap type="square" anchorx="margin" anchory="margin"/>
            </v:group>
          </w:pict>
        </mc:Fallback>
      </mc:AlternateContent>
    </w:r>
    <w:r>
      <w:rPr>
        <w:noProof/>
      </w:rPr>
      <mc:AlternateContent>
        <mc:Choice Requires="wps">
          <w:drawing>
            <wp:anchor distT="0" distB="0" distL="0" distR="0" simplePos="0" relativeHeight="251658243" behindDoc="0" locked="0" layoutInCell="1" allowOverlap="1" wp14:anchorId="48A1E9DE" wp14:editId="05181AA0">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C6181" w14:textId="77777777" w:rsidR="001A6DB3" w:rsidRPr="00387A3D" w:rsidRDefault="001A6DB3">
                          <w:pPr>
                            <w:jc w:val="right"/>
                            <w:rPr>
                              <w:rFonts w:ascii="Montserrat SemiBold" w:hAnsi="Montserrat SemiBold"/>
                              <w:color w:val="FFFFFF" w:themeColor="background1"/>
                              <w:sz w:val="18"/>
                              <w:szCs w:val="18"/>
                            </w:rPr>
                          </w:pPr>
                          <w:r w:rsidRPr="00387A3D">
                            <w:rPr>
                              <w:rFonts w:ascii="Montserrat SemiBold" w:hAnsi="Montserrat SemiBold"/>
                              <w:color w:val="FFFFFF" w:themeColor="background1"/>
                              <w:sz w:val="18"/>
                              <w:szCs w:val="18"/>
                            </w:rPr>
                            <w:fldChar w:fldCharType="begin"/>
                          </w:r>
                          <w:r w:rsidRPr="00387A3D">
                            <w:rPr>
                              <w:rFonts w:ascii="Montserrat SemiBold" w:hAnsi="Montserrat SemiBold"/>
                              <w:color w:val="FFFFFF" w:themeColor="background1"/>
                              <w:sz w:val="18"/>
                              <w:szCs w:val="18"/>
                            </w:rPr>
                            <w:instrText>PAGE   \* MERGEFORMAT</w:instrText>
                          </w:r>
                          <w:r w:rsidRPr="00387A3D">
                            <w:rPr>
                              <w:rFonts w:ascii="Montserrat SemiBold" w:hAnsi="Montserrat SemiBold"/>
                              <w:color w:val="FFFFFF" w:themeColor="background1"/>
                              <w:sz w:val="18"/>
                              <w:szCs w:val="18"/>
                            </w:rPr>
                            <w:fldChar w:fldCharType="separate"/>
                          </w:r>
                          <w:r w:rsidRPr="00387A3D">
                            <w:rPr>
                              <w:rFonts w:ascii="Montserrat SemiBold" w:hAnsi="Montserrat SemiBold"/>
                              <w:color w:val="FFFFFF" w:themeColor="background1"/>
                              <w:sz w:val="18"/>
                              <w:szCs w:val="18"/>
                              <w:lang w:val="es-ES"/>
                            </w:rPr>
                            <w:t>2</w:t>
                          </w:r>
                          <w:r w:rsidRPr="00387A3D">
                            <w:rPr>
                              <w:rFonts w:ascii="Montserrat SemiBold" w:hAnsi="Montserrat SemiBold"/>
                              <w:color w:val="FFFFFF" w:themeColor="background1"/>
                              <w:sz w:val="18"/>
                              <w:szCs w:val="1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1E9DE" id="Rectángulo 40" o:spid="_x0000_s1083" style="position:absolute;margin-left:0;margin-top:0;width:36pt;height:25.2pt;z-index:251658243;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DHDYRSmAgAAoQUAAA4AAAAAAAAAAAAAAAAALgIA&#10;AGRycy9lMm9Eb2MueG1sUEsBAi0AFAAGAAgAAAAhAAk9t3DaAAAAAwEAAA8AAAAAAAAAAAAAAAAA&#10;AAUAAGRycy9kb3ducmV2LnhtbFBLBQYAAAAABAAEAPMAAAAHBgAAAAA=&#10;" fillcolor="black [3213]" stroked="f" strokeweight="3pt">
              <v:textbox>
                <w:txbxContent>
                  <w:p w14:paraId="00CC6181" w14:textId="77777777" w:rsidR="001A6DB3" w:rsidRPr="00387A3D" w:rsidRDefault="001A6DB3">
                    <w:pPr>
                      <w:jc w:val="right"/>
                      <w:rPr>
                        <w:rFonts w:ascii="Montserrat SemiBold" w:hAnsi="Montserrat SemiBold"/>
                        <w:color w:val="FFFFFF" w:themeColor="background1"/>
                        <w:sz w:val="18"/>
                        <w:szCs w:val="18"/>
                      </w:rPr>
                    </w:pPr>
                    <w:r w:rsidRPr="00387A3D">
                      <w:rPr>
                        <w:rFonts w:ascii="Montserrat SemiBold" w:hAnsi="Montserrat SemiBold"/>
                        <w:color w:val="FFFFFF" w:themeColor="background1"/>
                        <w:sz w:val="18"/>
                        <w:szCs w:val="18"/>
                      </w:rPr>
                      <w:fldChar w:fldCharType="begin"/>
                    </w:r>
                    <w:r w:rsidRPr="00387A3D">
                      <w:rPr>
                        <w:rFonts w:ascii="Montserrat SemiBold" w:hAnsi="Montserrat SemiBold"/>
                        <w:color w:val="FFFFFF" w:themeColor="background1"/>
                        <w:sz w:val="18"/>
                        <w:szCs w:val="18"/>
                      </w:rPr>
                      <w:instrText>PAGE   \* MERGEFORMAT</w:instrText>
                    </w:r>
                    <w:r w:rsidRPr="00387A3D">
                      <w:rPr>
                        <w:rFonts w:ascii="Montserrat SemiBold" w:hAnsi="Montserrat SemiBold"/>
                        <w:color w:val="FFFFFF" w:themeColor="background1"/>
                        <w:sz w:val="18"/>
                        <w:szCs w:val="18"/>
                      </w:rPr>
                      <w:fldChar w:fldCharType="separate"/>
                    </w:r>
                    <w:r w:rsidRPr="00387A3D">
                      <w:rPr>
                        <w:rFonts w:ascii="Montserrat SemiBold" w:hAnsi="Montserrat SemiBold"/>
                        <w:color w:val="FFFFFF" w:themeColor="background1"/>
                        <w:sz w:val="18"/>
                        <w:szCs w:val="18"/>
                        <w:lang w:val="es-ES"/>
                      </w:rPr>
                      <w:t>2</w:t>
                    </w:r>
                    <w:r w:rsidRPr="00387A3D">
                      <w:rPr>
                        <w:rFonts w:ascii="Montserrat SemiBold" w:hAnsi="Montserrat SemiBold"/>
                        <w:color w:val="FFFFFF" w:themeColor="background1"/>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827DA" w14:textId="77777777" w:rsidR="004933B6" w:rsidRDefault="004933B6" w:rsidP="001A6DB3">
      <w:pPr>
        <w:spacing w:after="0" w:line="240" w:lineRule="auto"/>
      </w:pPr>
      <w:r>
        <w:separator/>
      </w:r>
    </w:p>
  </w:footnote>
  <w:footnote w:type="continuationSeparator" w:id="0">
    <w:p w14:paraId="608DA1C7" w14:textId="77777777" w:rsidR="004933B6" w:rsidRDefault="004933B6" w:rsidP="001A6DB3">
      <w:pPr>
        <w:spacing w:after="0" w:line="240" w:lineRule="auto"/>
      </w:pPr>
      <w:r>
        <w:continuationSeparator/>
      </w:r>
    </w:p>
  </w:footnote>
  <w:footnote w:type="continuationNotice" w:id="1">
    <w:p w14:paraId="50162D66" w14:textId="77777777" w:rsidR="004933B6" w:rsidRDefault="004933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BA1B" w14:textId="5D027EB8" w:rsidR="001A6DB3" w:rsidRDefault="001A6DB3">
    <w:pPr>
      <w:pStyle w:val="Encabezado"/>
    </w:pPr>
    <w:r w:rsidRPr="001A6DB3">
      <w:rPr>
        <w:noProof/>
      </w:rPr>
      <mc:AlternateContent>
        <mc:Choice Requires="wps">
          <w:drawing>
            <wp:anchor distT="0" distB="0" distL="114300" distR="114300" simplePos="0" relativeHeight="251658242" behindDoc="0" locked="0" layoutInCell="1" allowOverlap="1" wp14:anchorId="2A4002FC" wp14:editId="751E75C8">
              <wp:simplePos x="0" y="0"/>
              <wp:positionH relativeFrom="column">
                <wp:posOffset>571500</wp:posOffset>
              </wp:positionH>
              <wp:positionV relativeFrom="paragraph">
                <wp:posOffset>-16510</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13E18044" w14:textId="77777777" w:rsidR="001A6DB3" w:rsidRPr="00810D2C" w:rsidRDefault="001A6DB3" w:rsidP="001A6DB3">
                          <w:pPr>
                            <w:pStyle w:val="Textoindependiente"/>
                            <w:jc w:val="center"/>
                            <w:rPr>
                              <w:rFonts w:ascii="Montserrat SemiBold" w:hAnsi="Montserrat SemiBold"/>
                              <w:b/>
                              <w:bCs/>
                              <w:sz w:val="32"/>
                              <w:szCs w:val="32"/>
                            </w:rPr>
                          </w:pPr>
                          <w:r w:rsidRPr="00810D2C">
                            <w:rPr>
                              <w:rFonts w:ascii="Montserrat SemiBold" w:hAnsi="Montserrat SemiBold"/>
                              <w:b/>
                              <w:bCs/>
                              <w:sz w:val="32"/>
                              <w:szCs w:val="32"/>
                            </w:rPr>
                            <w:t>INSTITUTO POLITÉCNICO NACIONAL</w:t>
                          </w:r>
                        </w:p>
                        <w:p w14:paraId="4D0261C8" w14:textId="77777777" w:rsidR="001A6DB3" w:rsidRPr="00BD69FD" w:rsidRDefault="001A6DB3" w:rsidP="001A6DB3">
                          <w:pPr>
                            <w:pStyle w:val="Textoindependiente"/>
                            <w:jc w:val="center"/>
                            <w:rPr>
                              <w:rFonts w:ascii="Montserrat SemiBold" w:hAnsi="Montserrat SemiBold"/>
                              <w:b/>
                              <w:bCs/>
                              <w:color w:val="C00000"/>
                              <w:sz w:val="32"/>
                              <w:szCs w:val="32"/>
                            </w:rPr>
                          </w:pPr>
                          <w:r w:rsidRPr="00810D2C">
                            <w:rPr>
                              <w:rFonts w:ascii="Montserrat SemiBold" w:hAnsi="Montserrat SemiBold"/>
                              <w:b/>
                              <w:bCs/>
                              <w:sz w:val="32"/>
                              <w:szCs w:val="32"/>
                            </w:rPr>
                            <w:t>ESCUELA SUPERIOR DE CÓMPUTO</w:t>
                          </w:r>
                        </w:p>
                        <w:p w14:paraId="6F6E0E85" w14:textId="77777777" w:rsidR="001A6DB3" w:rsidRPr="00BD69FD" w:rsidRDefault="001A6DB3" w:rsidP="001A6DB3">
                          <w:pPr>
                            <w:pStyle w:val="Textoindependiente"/>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C2FEE7D" w14:textId="77777777" w:rsidR="001A6DB3" w:rsidRPr="00BD69FD" w:rsidRDefault="001A6DB3" w:rsidP="001A6DB3">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002FC" id="_x0000_t202" coordsize="21600,21600" o:spt="202" path="m,l,21600r21600,l21600,xe">
              <v:stroke joinstyle="miter"/>
              <v:path gradientshapeok="t" o:connecttype="rect"/>
            </v:shapetype>
            <v:shape id="Cuadro de texto 1" o:spid="_x0000_s1079" type="#_x0000_t202" style="position:absolute;margin-left:45pt;margin-top:-1.3pt;width:351.45pt;height:6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" filled="f" stroked="f" strokeweight=".5pt">
              <v:textbox>
                <w:txbxContent>
                  <w:p w14:paraId="13E18044" w14:textId="77777777" w:rsidR="001A6DB3" w:rsidRPr="00810D2C" w:rsidRDefault="001A6DB3" w:rsidP="001A6DB3">
                    <w:pPr>
                      <w:pStyle w:val="Textoindependiente"/>
                      <w:jc w:val="center"/>
                      <w:rPr>
                        <w:rFonts w:ascii="Montserrat SemiBold" w:hAnsi="Montserrat SemiBold"/>
                        <w:b/>
                        <w:bCs/>
                        <w:sz w:val="32"/>
                        <w:szCs w:val="32"/>
                      </w:rPr>
                    </w:pPr>
                    <w:r w:rsidRPr="00810D2C">
                      <w:rPr>
                        <w:rFonts w:ascii="Montserrat SemiBold" w:hAnsi="Montserrat SemiBold"/>
                        <w:b/>
                        <w:bCs/>
                        <w:sz w:val="32"/>
                        <w:szCs w:val="32"/>
                      </w:rPr>
                      <w:t>INSTITUTO POLITÉCNICO NACIONAL</w:t>
                    </w:r>
                  </w:p>
                  <w:p w14:paraId="4D0261C8" w14:textId="77777777" w:rsidR="001A6DB3" w:rsidRPr="00BD69FD" w:rsidRDefault="001A6DB3" w:rsidP="001A6DB3">
                    <w:pPr>
                      <w:pStyle w:val="Textoindependiente"/>
                      <w:jc w:val="center"/>
                      <w:rPr>
                        <w:rFonts w:ascii="Montserrat SemiBold" w:hAnsi="Montserrat SemiBold"/>
                        <w:b/>
                        <w:bCs/>
                        <w:color w:val="C00000"/>
                        <w:sz w:val="32"/>
                        <w:szCs w:val="32"/>
                      </w:rPr>
                    </w:pPr>
                    <w:r w:rsidRPr="00810D2C">
                      <w:rPr>
                        <w:rFonts w:ascii="Montserrat SemiBold" w:hAnsi="Montserrat SemiBold"/>
                        <w:b/>
                        <w:bCs/>
                        <w:sz w:val="32"/>
                        <w:szCs w:val="32"/>
                      </w:rPr>
                      <w:t>ESCUELA SUPERIOR DE CÓMPUTO</w:t>
                    </w:r>
                  </w:p>
                  <w:p w14:paraId="6F6E0E85" w14:textId="77777777" w:rsidR="001A6DB3" w:rsidRPr="00BD69FD" w:rsidRDefault="001A6DB3" w:rsidP="001A6DB3">
                    <w:pPr>
                      <w:pStyle w:val="Textoindependiente"/>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6C2FEE7D" w14:textId="77777777" w:rsidR="001A6DB3" w:rsidRPr="00BD69FD" w:rsidRDefault="001A6DB3" w:rsidP="001A6DB3">
                    <w:pPr>
                      <w:jc w:val="center"/>
                      <w:rPr>
                        <w:sz w:val="28"/>
                        <w:szCs w:val="28"/>
                      </w:rPr>
                    </w:pPr>
                  </w:p>
                </w:txbxContent>
              </v:textbox>
            </v:shape>
          </w:pict>
        </mc:Fallback>
      </mc:AlternateContent>
    </w:r>
    <w:r w:rsidRPr="001A6DB3">
      <w:rPr>
        <w:noProof/>
      </w:rPr>
      <w:drawing>
        <wp:anchor distT="0" distB="0" distL="114300" distR="114300" simplePos="0" relativeHeight="251658240" behindDoc="1" locked="0" layoutInCell="1" allowOverlap="1" wp14:anchorId="10E96859" wp14:editId="2C99755D">
          <wp:simplePos x="0" y="0"/>
          <wp:positionH relativeFrom="column">
            <wp:posOffset>-328295</wp:posOffset>
          </wp:positionH>
          <wp:positionV relativeFrom="paragraph">
            <wp:posOffset>-96520</wp:posOffset>
          </wp:positionV>
          <wp:extent cx="675005" cy="1080135"/>
          <wp:effectExtent l="0" t="0" r="0" b="5715"/>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r w:rsidRPr="001A6DB3">
      <w:rPr>
        <w:noProof/>
      </w:rPr>
      <w:drawing>
        <wp:anchor distT="0" distB="0" distL="114300" distR="114300" simplePos="0" relativeHeight="251658241" behindDoc="1" locked="0" layoutInCell="1" allowOverlap="1" wp14:anchorId="05042137" wp14:editId="1638466E">
          <wp:simplePos x="0" y="0"/>
          <wp:positionH relativeFrom="column">
            <wp:posOffset>4913630</wp:posOffset>
          </wp:positionH>
          <wp:positionV relativeFrom="paragraph">
            <wp:posOffset>-100330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620A" w14:textId="09F021ED" w:rsidR="001A6DB3" w:rsidRPr="001A6DB3" w:rsidRDefault="001A6DB3" w:rsidP="008222CE">
    <w:pPr>
      <w:pStyle w:val="Encabezado"/>
      <w:rPr>
        <w:rFonts w:ascii="Montserrat SemiBold" w:hAnsi="Montserra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800BE"/>
    <w:multiLevelType w:val="hybridMultilevel"/>
    <w:tmpl w:val="844CD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5D661E"/>
    <w:multiLevelType w:val="hybridMultilevel"/>
    <w:tmpl w:val="A6E40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a Elizabeth Lemus Ruiz">
    <w15:presenceInfo w15:providerId="None" w15:userId="Mariana Elizabeth Lemus Rui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B3"/>
    <w:rsid w:val="00003543"/>
    <w:rsid w:val="00004D11"/>
    <w:rsid w:val="00012735"/>
    <w:rsid w:val="00012E4D"/>
    <w:rsid w:val="000228C1"/>
    <w:rsid w:val="00030559"/>
    <w:rsid w:val="00045B85"/>
    <w:rsid w:val="0005577E"/>
    <w:rsid w:val="000633DD"/>
    <w:rsid w:val="0006452E"/>
    <w:rsid w:val="00070846"/>
    <w:rsid w:val="000771D2"/>
    <w:rsid w:val="00081635"/>
    <w:rsid w:val="00085D72"/>
    <w:rsid w:val="000871F2"/>
    <w:rsid w:val="00087D3E"/>
    <w:rsid w:val="00092CF9"/>
    <w:rsid w:val="00095ED8"/>
    <w:rsid w:val="000A7EF0"/>
    <w:rsid w:val="000B7759"/>
    <w:rsid w:val="000C44FA"/>
    <w:rsid w:val="000C6012"/>
    <w:rsid w:val="000D1016"/>
    <w:rsid w:val="000D5906"/>
    <w:rsid w:val="000D7488"/>
    <w:rsid w:val="000E24DB"/>
    <w:rsid w:val="000E4D5C"/>
    <w:rsid w:val="000F109F"/>
    <w:rsid w:val="0010025A"/>
    <w:rsid w:val="001063B4"/>
    <w:rsid w:val="00110A2D"/>
    <w:rsid w:val="00113765"/>
    <w:rsid w:val="00121263"/>
    <w:rsid w:val="00122E3B"/>
    <w:rsid w:val="0012726B"/>
    <w:rsid w:val="001442AE"/>
    <w:rsid w:val="001477EB"/>
    <w:rsid w:val="001559B9"/>
    <w:rsid w:val="0015708D"/>
    <w:rsid w:val="00161C8F"/>
    <w:rsid w:val="00171DDC"/>
    <w:rsid w:val="00183939"/>
    <w:rsid w:val="00187805"/>
    <w:rsid w:val="00187B1D"/>
    <w:rsid w:val="001A4650"/>
    <w:rsid w:val="001A5D83"/>
    <w:rsid w:val="001A6DB3"/>
    <w:rsid w:val="001A7570"/>
    <w:rsid w:val="001C43C4"/>
    <w:rsid w:val="001C51CD"/>
    <w:rsid w:val="001D3694"/>
    <w:rsid w:val="001E2714"/>
    <w:rsid w:val="001E2C62"/>
    <w:rsid w:val="001E2D9C"/>
    <w:rsid w:val="001E4A22"/>
    <w:rsid w:val="001E64DF"/>
    <w:rsid w:val="001F213D"/>
    <w:rsid w:val="001F3C1A"/>
    <w:rsid w:val="002001D8"/>
    <w:rsid w:val="0020660D"/>
    <w:rsid w:val="00213ED5"/>
    <w:rsid w:val="002146BD"/>
    <w:rsid w:val="0022087A"/>
    <w:rsid w:val="0022157D"/>
    <w:rsid w:val="0023043D"/>
    <w:rsid w:val="0023116B"/>
    <w:rsid w:val="00234412"/>
    <w:rsid w:val="002348B1"/>
    <w:rsid w:val="00252E8D"/>
    <w:rsid w:val="00260A6F"/>
    <w:rsid w:val="00261A64"/>
    <w:rsid w:val="00261D6C"/>
    <w:rsid w:val="00264625"/>
    <w:rsid w:val="0026531F"/>
    <w:rsid w:val="00277320"/>
    <w:rsid w:val="00287E1B"/>
    <w:rsid w:val="00291287"/>
    <w:rsid w:val="00292C7D"/>
    <w:rsid w:val="002A3C73"/>
    <w:rsid w:val="002C5354"/>
    <w:rsid w:val="002E1518"/>
    <w:rsid w:val="002E2026"/>
    <w:rsid w:val="002F2B86"/>
    <w:rsid w:val="00310BBB"/>
    <w:rsid w:val="00322F19"/>
    <w:rsid w:val="003312D4"/>
    <w:rsid w:val="0033653F"/>
    <w:rsid w:val="00344908"/>
    <w:rsid w:val="003454FD"/>
    <w:rsid w:val="0035390D"/>
    <w:rsid w:val="0036010A"/>
    <w:rsid w:val="00363727"/>
    <w:rsid w:val="003715D5"/>
    <w:rsid w:val="00376E4A"/>
    <w:rsid w:val="00377F6A"/>
    <w:rsid w:val="00380C98"/>
    <w:rsid w:val="0038325C"/>
    <w:rsid w:val="00387A3D"/>
    <w:rsid w:val="00393763"/>
    <w:rsid w:val="003B2A2E"/>
    <w:rsid w:val="003B2CDE"/>
    <w:rsid w:val="003B7770"/>
    <w:rsid w:val="003C22D3"/>
    <w:rsid w:val="003C3D8D"/>
    <w:rsid w:val="003D3A46"/>
    <w:rsid w:val="003D56B4"/>
    <w:rsid w:val="003E0AFF"/>
    <w:rsid w:val="003E4DC6"/>
    <w:rsid w:val="003E7BD8"/>
    <w:rsid w:val="003F64B1"/>
    <w:rsid w:val="003F7BA0"/>
    <w:rsid w:val="00403EDB"/>
    <w:rsid w:val="0040652B"/>
    <w:rsid w:val="0040686C"/>
    <w:rsid w:val="004077E0"/>
    <w:rsid w:val="0041417F"/>
    <w:rsid w:val="00417809"/>
    <w:rsid w:val="00417BD2"/>
    <w:rsid w:val="004274B6"/>
    <w:rsid w:val="004312E2"/>
    <w:rsid w:val="00437AAD"/>
    <w:rsid w:val="004477A2"/>
    <w:rsid w:val="00454311"/>
    <w:rsid w:val="004626E5"/>
    <w:rsid w:val="004637EA"/>
    <w:rsid w:val="004644F5"/>
    <w:rsid w:val="00474000"/>
    <w:rsid w:val="00476445"/>
    <w:rsid w:val="00482CB2"/>
    <w:rsid w:val="004933B6"/>
    <w:rsid w:val="004A2F95"/>
    <w:rsid w:val="004A537D"/>
    <w:rsid w:val="004A664B"/>
    <w:rsid w:val="004B6056"/>
    <w:rsid w:val="004C3112"/>
    <w:rsid w:val="004D061B"/>
    <w:rsid w:val="004D3696"/>
    <w:rsid w:val="004D5EF8"/>
    <w:rsid w:val="004E07F4"/>
    <w:rsid w:val="004F2A7D"/>
    <w:rsid w:val="004F3C55"/>
    <w:rsid w:val="00501F2E"/>
    <w:rsid w:val="005020B8"/>
    <w:rsid w:val="00505586"/>
    <w:rsid w:val="0050625E"/>
    <w:rsid w:val="00511D84"/>
    <w:rsid w:val="005221A5"/>
    <w:rsid w:val="00523295"/>
    <w:rsid w:val="00525A23"/>
    <w:rsid w:val="00533013"/>
    <w:rsid w:val="00533C65"/>
    <w:rsid w:val="00540357"/>
    <w:rsid w:val="00556159"/>
    <w:rsid w:val="00561480"/>
    <w:rsid w:val="00567766"/>
    <w:rsid w:val="00575A7D"/>
    <w:rsid w:val="00575AEA"/>
    <w:rsid w:val="00582F82"/>
    <w:rsid w:val="00584658"/>
    <w:rsid w:val="005944D5"/>
    <w:rsid w:val="005B6ED0"/>
    <w:rsid w:val="005C1056"/>
    <w:rsid w:val="005C2480"/>
    <w:rsid w:val="005D6166"/>
    <w:rsid w:val="005E0F88"/>
    <w:rsid w:val="005E4289"/>
    <w:rsid w:val="005E4AC6"/>
    <w:rsid w:val="005F7495"/>
    <w:rsid w:val="005F7C11"/>
    <w:rsid w:val="0060007D"/>
    <w:rsid w:val="0060352B"/>
    <w:rsid w:val="00604C99"/>
    <w:rsid w:val="00605369"/>
    <w:rsid w:val="006232A0"/>
    <w:rsid w:val="00625CE3"/>
    <w:rsid w:val="00633DB6"/>
    <w:rsid w:val="00635D72"/>
    <w:rsid w:val="00644B66"/>
    <w:rsid w:val="00651451"/>
    <w:rsid w:val="0065405C"/>
    <w:rsid w:val="00655C0E"/>
    <w:rsid w:val="00671843"/>
    <w:rsid w:val="00673EB9"/>
    <w:rsid w:val="00675B8F"/>
    <w:rsid w:val="00676501"/>
    <w:rsid w:val="00686E07"/>
    <w:rsid w:val="00695883"/>
    <w:rsid w:val="00697BA9"/>
    <w:rsid w:val="006A3D10"/>
    <w:rsid w:val="006B3EAA"/>
    <w:rsid w:val="006B4770"/>
    <w:rsid w:val="006B6B9A"/>
    <w:rsid w:val="006C5C69"/>
    <w:rsid w:val="006C6593"/>
    <w:rsid w:val="006E13CB"/>
    <w:rsid w:val="006E49E9"/>
    <w:rsid w:val="006E690C"/>
    <w:rsid w:val="006F3D7A"/>
    <w:rsid w:val="00741B2A"/>
    <w:rsid w:val="00750822"/>
    <w:rsid w:val="00757587"/>
    <w:rsid w:val="007673CC"/>
    <w:rsid w:val="00772749"/>
    <w:rsid w:val="00784800"/>
    <w:rsid w:val="007849E3"/>
    <w:rsid w:val="00792BB3"/>
    <w:rsid w:val="007A4D97"/>
    <w:rsid w:val="007A7466"/>
    <w:rsid w:val="007B0437"/>
    <w:rsid w:val="007B0F06"/>
    <w:rsid w:val="007B11AF"/>
    <w:rsid w:val="007B1687"/>
    <w:rsid w:val="007B49CE"/>
    <w:rsid w:val="007C6DD2"/>
    <w:rsid w:val="007D1E0D"/>
    <w:rsid w:val="007D678B"/>
    <w:rsid w:val="007D6B85"/>
    <w:rsid w:val="007F0BD3"/>
    <w:rsid w:val="007F12F9"/>
    <w:rsid w:val="007F36D1"/>
    <w:rsid w:val="007F7634"/>
    <w:rsid w:val="0080209E"/>
    <w:rsid w:val="008078C4"/>
    <w:rsid w:val="008113FC"/>
    <w:rsid w:val="00812879"/>
    <w:rsid w:val="00814B7D"/>
    <w:rsid w:val="00815B38"/>
    <w:rsid w:val="008222CE"/>
    <w:rsid w:val="00825D15"/>
    <w:rsid w:val="00827F83"/>
    <w:rsid w:val="008342AF"/>
    <w:rsid w:val="00837A07"/>
    <w:rsid w:val="00837CA2"/>
    <w:rsid w:val="00840178"/>
    <w:rsid w:val="00847C8C"/>
    <w:rsid w:val="008627FF"/>
    <w:rsid w:val="00863FBC"/>
    <w:rsid w:val="00866E7E"/>
    <w:rsid w:val="00870D11"/>
    <w:rsid w:val="0087297A"/>
    <w:rsid w:val="0087619A"/>
    <w:rsid w:val="00894C0F"/>
    <w:rsid w:val="00896705"/>
    <w:rsid w:val="008A0126"/>
    <w:rsid w:val="008A1D63"/>
    <w:rsid w:val="008A31C0"/>
    <w:rsid w:val="008B2918"/>
    <w:rsid w:val="008B3096"/>
    <w:rsid w:val="008C04F6"/>
    <w:rsid w:val="008C2955"/>
    <w:rsid w:val="008C6177"/>
    <w:rsid w:val="008C6917"/>
    <w:rsid w:val="008C77FB"/>
    <w:rsid w:val="008E32F1"/>
    <w:rsid w:val="008F1358"/>
    <w:rsid w:val="008F20E1"/>
    <w:rsid w:val="008F70C2"/>
    <w:rsid w:val="00924824"/>
    <w:rsid w:val="00933C36"/>
    <w:rsid w:val="009415F0"/>
    <w:rsid w:val="00950480"/>
    <w:rsid w:val="009505A8"/>
    <w:rsid w:val="00961191"/>
    <w:rsid w:val="009627C5"/>
    <w:rsid w:val="00962EE1"/>
    <w:rsid w:val="00964F13"/>
    <w:rsid w:val="00965650"/>
    <w:rsid w:val="00972DCA"/>
    <w:rsid w:val="00974219"/>
    <w:rsid w:val="00977C0A"/>
    <w:rsid w:val="009844BC"/>
    <w:rsid w:val="009861C5"/>
    <w:rsid w:val="009A21E6"/>
    <w:rsid w:val="009A22EC"/>
    <w:rsid w:val="009A6A8D"/>
    <w:rsid w:val="009B6C57"/>
    <w:rsid w:val="009B7EFC"/>
    <w:rsid w:val="009C4728"/>
    <w:rsid w:val="009C6CF5"/>
    <w:rsid w:val="009C7A8C"/>
    <w:rsid w:val="009D07ED"/>
    <w:rsid w:val="009D2A65"/>
    <w:rsid w:val="009D77C1"/>
    <w:rsid w:val="009E2837"/>
    <w:rsid w:val="009E44BF"/>
    <w:rsid w:val="009F2254"/>
    <w:rsid w:val="009F3004"/>
    <w:rsid w:val="009F35B9"/>
    <w:rsid w:val="00A00DA1"/>
    <w:rsid w:val="00A0169C"/>
    <w:rsid w:val="00A01A71"/>
    <w:rsid w:val="00A47C4B"/>
    <w:rsid w:val="00A50F5F"/>
    <w:rsid w:val="00A61E02"/>
    <w:rsid w:val="00A61F8A"/>
    <w:rsid w:val="00A71D40"/>
    <w:rsid w:val="00A9681C"/>
    <w:rsid w:val="00A96C84"/>
    <w:rsid w:val="00AA0FC6"/>
    <w:rsid w:val="00AA2F07"/>
    <w:rsid w:val="00AB390D"/>
    <w:rsid w:val="00AB3F0F"/>
    <w:rsid w:val="00AB4638"/>
    <w:rsid w:val="00AB6DAB"/>
    <w:rsid w:val="00AB7760"/>
    <w:rsid w:val="00AC3350"/>
    <w:rsid w:val="00AC496C"/>
    <w:rsid w:val="00AC787B"/>
    <w:rsid w:val="00AD0F35"/>
    <w:rsid w:val="00AD4D89"/>
    <w:rsid w:val="00AE0104"/>
    <w:rsid w:val="00AE16BF"/>
    <w:rsid w:val="00AE30DF"/>
    <w:rsid w:val="00AE3C14"/>
    <w:rsid w:val="00AE5397"/>
    <w:rsid w:val="00AE5784"/>
    <w:rsid w:val="00AF22EC"/>
    <w:rsid w:val="00AF3B47"/>
    <w:rsid w:val="00AF4F65"/>
    <w:rsid w:val="00B10D1B"/>
    <w:rsid w:val="00B14428"/>
    <w:rsid w:val="00B21AA4"/>
    <w:rsid w:val="00B22C62"/>
    <w:rsid w:val="00B30C0F"/>
    <w:rsid w:val="00B37B11"/>
    <w:rsid w:val="00B4356F"/>
    <w:rsid w:val="00B53DF5"/>
    <w:rsid w:val="00B60274"/>
    <w:rsid w:val="00B724B5"/>
    <w:rsid w:val="00B77241"/>
    <w:rsid w:val="00B80F30"/>
    <w:rsid w:val="00B909FA"/>
    <w:rsid w:val="00B96267"/>
    <w:rsid w:val="00B979C2"/>
    <w:rsid w:val="00BC3A3C"/>
    <w:rsid w:val="00BD6756"/>
    <w:rsid w:val="00BF688D"/>
    <w:rsid w:val="00C05146"/>
    <w:rsid w:val="00C11DF3"/>
    <w:rsid w:val="00C205A1"/>
    <w:rsid w:val="00C22194"/>
    <w:rsid w:val="00C256E7"/>
    <w:rsid w:val="00C32873"/>
    <w:rsid w:val="00C519A1"/>
    <w:rsid w:val="00C51E91"/>
    <w:rsid w:val="00C63002"/>
    <w:rsid w:val="00C64A63"/>
    <w:rsid w:val="00C95833"/>
    <w:rsid w:val="00C97632"/>
    <w:rsid w:val="00CB04E9"/>
    <w:rsid w:val="00CB5262"/>
    <w:rsid w:val="00CB68EC"/>
    <w:rsid w:val="00CB78B6"/>
    <w:rsid w:val="00CC2499"/>
    <w:rsid w:val="00CC2669"/>
    <w:rsid w:val="00CC7A96"/>
    <w:rsid w:val="00CD74BF"/>
    <w:rsid w:val="00CE79D6"/>
    <w:rsid w:val="00CF245E"/>
    <w:rsid w:val="00CF4FC0"/>
    <w:rsid w:val="00CF72F7"/>
    <w:rsid w:val="00D030EC"/>
    <w:rsid w:val="00D04BBE"/>
    <w:rsid w:val="00D05B20"/>
    <w:rsid w:val="00D107D1"/>
    <w:rsid w:val="00D201BB"/>
    <w:rsid w:val="00D22764"/>
    <w:rsid w:val="00D23543"/>
    <w:rsid w:val="00D26365"/>
    <w:rsid w:val="00D27BCF"/>
    <w:rsid w:val="00D32250"/>
    <w:rsid w:val="00D32267"/>
    <w:rsid w:val="00D33C05"/>
    <w:rsid w:val="00D43F36"/>
    <w:rsid w:val="00D55883"/>
    <w:rsid w:val="00D63976"/>
    <w:rsid w:val="00D712BA"/>
    <w:rsid w:val="00D856ED"/>
    <w:rsid w:val="00D92CE8"/>
    <w:rsid w:val="00DB0B26"/>
    <w:rsid w:val="00DB5DF9"/>
    <w:rsid w:val="00DB70C0"/>
    <w:rsid w:val="00DB7D48"/>
    <w:rsid w:val="00DC2AAD"/>
    <w:rsid w:val="00DC321E"/>
    <w:rsid w:val="00DC6D88"/>
    <w:rsid w:val="00DC7006"/>
    <w:rsid w:val="00DE0223"/>
    <w:rsid w:val="00DE328F"/>
    <w:rsid w:val="00DF04F2"/>
    <w:rsid w:val="00DF1B92"/>
    <w:rsid w:val="00DF462A"/>
    <w:rsid w:val="00DF61E1"/>
    <w:rsid w:val="00E0044B"/>
    <w:rsid w:val="00E17F96"/>
    <w:rsid w:val="00E24A90"/>
    <w:rsid w:val="00E32F18"/>
    <w:rsid w:val="00E432D3"/>
    <w:rsid w:val="00E461AD"/>
    <w:rsid w:val="00E467C4"/>
    <w:rsid w:val="00E706E6"/>
    <w:rsid w:val="00E94597"/>
    <w:rsid w:val="00E971DF"/>
    <w:rsid w:val="00EA12FF"/>
    <w:rsid w:val="00EA5135"/>
    <w:rsid w:val="00EA5877"/>
    <w:rsid w:val="00EB43E6"/>
    <w:rsid w:val="00EC60E0"/>
    <w:rsid w:val="00ED21C5"/>
    <w:rsid w:val="00ED6F72"/>
    <w:rsid w:val="00EE3D82"/>
    <w:rsid w:val="00EE6D1E"/>
    <w:rsid w:val="00EF4280"/>
    <w:rsid w:val="00EF6C9D"/>
    <w:rsid w:val="00F0118E"/>
    <w:rsid w:val="00F11D58"/>
    <w:rsid w:val="00F14122"/>
    <w:rsid w:val="00F15733"/>
    <w:rsid w:val="00F23FF8"/>
    <w:rsid w:val="00F2485D"/>
    <w:rsid w:val="00F25733"/>
    <w:rsid w:val="00F3367E"/>
    <w:rsid w:val="00F3461F"/>
    <w:rsid w:val="00F372E6"/>
    <w:rsid w:val="00F4012A"/>
    <w:rsid w:val="00F41C23"/>
    <w:rsid w:val="00F42DC5"/>
    <w:rsid w:val="00F45FA8"/>
    <w:rsid w:val="00F56E51"/>
    <w:rsid w:val="00F63E5D"/>
    <w:rsid w:val="00F64A59"/>
    <w:rsid w:val="00F71195"/>
    <w:rsid w:val="00F71545"/>
    <w:rsid w:val="00F835BE"/>
    <w:rsid w:val="00F923C6"/>
    <w:rsid w:val="00F92A67"/>
    <w:rsid w:val="00F93DA2"/>
    <w:rsid w:val="00F96DE8"/>
    <w:rsid w:val="00FA6CDD"/>
    <w:rsid w:val="00FA7C7D"/>
    <w:rsid w:val="00FB1E6A"/>
    <w:rsid w:val="00FC10D3"/>
    <w:rsid w:val="00FD3F1B"/>
    <w:rsid w:val="00FD7609"/>
    <w:rsid w:val="00FE06FC"/>
    <w:rsid w:val="00FE0ECB"/>
    <w:rsid w:val="00FE5391"/>
    <w:rsid w:val="00FF0463"/>
    <w:rsid w:val="00FF0679"/>
    <w:rsid w:val="0BC3A2A1"/>
    <w:rsid w:val="0C6165A4"/>
    <w:rsid w:val="114AD6FB"/>
    <w:rsid w:val="226B238E"/>
    <w:rsid w:val="293BE7FA"/>
    <w:rsid w:val="30FBDCCD"/>
    <w:rsid w:val="310460D0"/>
    <w:rsid w:val="34B4E66F"/>
    <w:rsid w:val="35E54E24"/>
    <w:rsid w:val="37922786"/>
    <w:rsid w:val="3C5E10C5"/>
    <w:rsid w:val="43D71570"/>
    <w:rsid w:val="44C28636"/>
    <w:rsid w:val="4986B4C0"/>
    <w:rsid w:val="4BAA151F"/>
    <w:rsid w:val="502C74E3"/>
    <w:rsid w:val="5F982D5F"/>
    <w:rsid w:val="61F8FCC9"/>
    <w:rsid w:val="6210C365"/>
    <w:rsid w:val="75B9E4B6"/>
    <w:rsid w:val="796A6A55"/>
    <w:rsid w:val="7D32E96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E4EDC"/>
  <w15:chartTrackingRefBased/>
  <w15:docId w15:val="{46D7C95E-F9B9-4A1A-A7C5-B99DD33F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ECB"/>
  </w:style>
  <w:style w:type="paragraph" w:styleId="Ttulo1">
    <w:name w:val="heading 1"/>
    <w:basedOn w:val="Normal"/>
    <w:next w:val="Normal"/>
    <w:link w:val="Ttulo1Car"/>
    <w:uiPriority w:val="9"/>
    <w:qFormat/>
    <w:rsid w:val="007B1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92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092CF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092CF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6DB3"/>
  </w:style>
  <w:style w:type="paragraph" w:styleId="Piedepgina">
    <w:name w:val="footer"/>
    <w:basedOn w:val="Normal"/>
    <w:link w:val="PiedepginaCar"/>
    <w:uiPriority w:val="99"/>
    <w:unhideWhenUsed/>
    <w:rsid w:val="001A6D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6DB3"/>
  </w:style>
  <w:style w:type="paragraph" w:styleId="Textoindependiente">
    <w:name w:val="Body Text"/>
    <w:basedOn w:val="Normal"/>
    <w:link w:val="TextoindependienteCar"/>
    <w:uiPriority w:val="1"/>
    <w:qFormat/>
    <w:rsid w:val="001A6DB3"/>
    <w:pPr>
      <w:widowControl w:val="0"/>
      <w:autoSpaceDE w:val="0"/>
      <w:autoSpaceDN w:val="0"/>
      <w:spacing w:after="0" w:line="240" w:lineRule="auto"/>
      <w:jc w:val="both"/>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1A6DB3"/>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092CF9"/>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092CF9"/>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092CF9"/>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092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92CF9"/>
    <w:rPr>
      <w:b/>
      <w:bCs/>
    </w:rPr>
  </w:style>
  <w:style w:type="character" w:styleId="Hipervnculo">
    <w:name w:val="Hyperlink"/>
    <w:basedOn w:val="Fuentedeprrafopredeter"/>
    <w:uiPriority w:val="99"/>
    <w:semiHidden/>
    <w:unhideWhenUsed/>
    <w:rsid w:val="00092CF9"/>
    <w:rPr>
      <w:color w:val="0000FF"/>
      <w:u w:val="single"/>
    </w:rPr>
  </w:style>
  <w:style w:type="character" w:styleId="Textodelmarcadordeposicin">
    <w:name w:val="Placeholder Text"/>
    <w:basedOn w:val="Fuentedeprrafopredeter"/>
    <w:uiPriority w:val="99"/>
    <w:semiHidden/>
    <w:rsid w:val="008C6917"/>
    <w:rPr>
      <w:color w:val="808080"/>
    </w:rPr>
  </w:style>
  <w:style w:type="paragraph" w:styleId="HTMLconformatoprevio">
    <w:name w:val="HTML Preformatted"/>
    <w:basedOn w:val="Normal"/>
    <w:link w:val="HTMLconformatoprevioCar"/>
    <w:uiPriority w:val="99"/>
    <w:semiHidden/>
    <w:unhideWhenUsed/>
    <w:rsid w:val="001F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F213D"/>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7B168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95833"/>
    <w:pPr>
      <w:ind w:left="720"/>
      <w:contextualSpacing/>
    </w:pPr>
  </w:style>
  <w:style w:type="paragraph" w:styleId="Revisin">
    <w:name w:val="Revision"/>
    <w:hidden/>
    <w:uiPriority w:val="99"/>
    <w:semiHidden/>
    <w:rsid w:val="00BD67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8234">
      <w:bodyDiv w:val="1"/>
      <w:marLeft w:val="0"/>
      <w:marRight w:val="0"/>
      <w:marTop w:val="0"/>
      <w:marBottom w:val="0"/>
      <w:divBdr>
        <w:top w:val="none" w:sz="0" w:space="0" w:color="auto"/>
        <w:left w:val="none" w:sz="0" w:space="0" w:color="auto"/>
        <w:bottom w:val="none" w:sz="0" w:space="0" w:color="auto"/>
        <w:right w:val="none" w:sz="0" w:space="0" w:color="auto"/>
      </w:divBdr>
    </w:div>
    <w:div w:id="224804552">
      <w:bodyDiv w:val="1"/>
      <w:marLeft w:val="0"/>
      <w:marRight w:val="0"/>
      <w:marTop w:val="0"/>
      <w:marBottom w:val="0"/>
      <w:divBdr>
        <w:top w:val="none" w:sz="0" w:space="0" w:color="auto"/>
        <w:left w:val="none" w:sz="0" w:space="0" w:color="auto"/>
        <w:bottom w:val="none" w:sz="0" w:space="0" w:color="auto"/>
        <w:right w:val="none" w:sz="0" w:space="0" w:color="auto"/>
      </w:divBdr>
    </w:div>
    <w:div w:id="303392172">
      <w:bodyDiv w:val="1"/>
      <w:marLeft w:val="0"/>
      <w:marRight w:val="0"/>
      <w:marTop w:val="0"/>
      <w:marBottom w:val="0"/>
      <w:divBdr>
        <w:top w:val="none" w:sz="0" w:space="0" w:color="auto"/>
        <w:left w:val="none" w:sz="0" w:space="0" w:color="auto"/>
        <w:bottom w:val="none" w:sz="0" w:space="0" w:color="auto"/>
        <w:right w:val="none" w:sz="0" w:space="0" w:color="auto"/>
      </w:divBdr>
    </w:div>
    <w:div w:id="367796581">
      <w:bodyDiv w:val="1"/>
      <w:marLeft w:val="0"/>
      <w:marRight w:val="0"/>
      <w:marTop w:val="0"/>
      <w:marBottom w:val="0"/>
      <w:divBdr>
        <w:top w:val="none" w:sz="0" w:space="0" w:color="auto"/>
        <w:left w:val="none" w:sz="0" w:space="0" w:color="auto"/>
        <w:bottom w:val="none" w:sz="0" w:space="0" w:color="auto"/>
        <w:right w:val="none" w:sz="0" w:space="0" w:color="auto"/>
      </w:divBdr>
    </w:div>
    <w:div w:id="471872169">
      <w:bodyDiv w:val="1"/>
      <w:marLeft w:val="0"/>
      <w:marRight w:val="0"/>
      <w:marTop w:val="0"/>
      <w:marBottom w:val="0"/>
      <w:divBdr>
        <w:top w:val="none" w:sz="0" w:space="0" w:color="auto"/>
        <w:left w:val="none" w:sz="0" w:space="0" w:color="auto"/>
        <w:bottom w:val="none" w:sz="0" w:space="0" w:color="auto"/>
        <w:right w:val="none" w:sz="0" w:space="0" w:color="auto"/>
      </w:divBdr>
    </w:div>
    <w:div w:id="524296212">
      <w:bodyDiv w:val="1"/>
      <w:marLeft w:val="0"/>
      <w:marRight w:val="0"/>
      <w:marTop w:val="0"/>
      <w:marBottom w:val="0"/>
      <w:divBdr>
        <w:top w:val="none" w:sz="0" w:space="0" w:color="auto"/>
        <w:left w:val="none" w:sz="0" w:space="0" w:color="auto"/>
        <w:bottom w:val="none" w:sz="0" w:space="0" w:color="auto"/>
        <w:right w:val="none" w:sz="0" w:space="0" w:color="auto"/>
      </w:divBdr>
      <w:divsChild>
        <w:div w:id="811752812">
          <w:marLeft w:val="0"/>
          <w:marRight w:val="0"/>
          <w:marTop w:val="0"/>
          <w:marBottom w:val="0"/>
          <w:divBdr>
            <w:top w:val="none" w:sz="0" w:space="0" w:color="auto"/>
            <w:left w:val="none" w:sz="0" w:space="0" w:color="auto"/>
            <w:bottom w:val="none" w:sz="0" w:space="0" w:color="auto"/>
            <w:right w:val="none" w:sz="0" w:space="0" w:color="auto"/>
          </w:divBdr>
          <w:divsChild>
            <w:div w:id="19860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3375">
      <w:bodyDiv w:val="1"/>
      <w:marLeft w:val="0"/>
      <w:marRight w:val="0"/>
      <w:marTop w:val="0"/>
      <w:marBottom w:val="0"/>
      <w:divBdr>
        <w:top w:val="none" w:sz="0" w:space="0" w:color="auto"/>
        <w:left w:val="none" w:sz="0" w:space="0" w:color="auto"/>
        <w:bottom w:val="none" w:sz="0" w:space="0" w:color="auto"/>
        <w:right w:val="none" w:sz="0" w:space="0" w:color="auto"/>
      </w:divBdr>
    </w:div>
    <w:div w:id="871065953">
      <w:bodyDiv w:val="1"/>
      <w:marLeft w:val="0"/>
      <w:marRight w:val="0"/>
      <w:marTop w:val="0"/>
      <w:marBottom w:val="0"/>
      <w:divBdr>
        <w:top w:val="none" w:sz="0" w:space="0" w:color="auto"/>
        <w:left w:val="none" w:sz="0" w:space="0" w:color="auto"/>
        <w:bottom w:val="none" w:sz="0" w:space="0" w:color="auto"/>
        <w:right w:val="none" w:sz="0" w:space="0" w:color="auto"/>
      </w:divBdr>
    </w:div>
    <w:div w:id="974336618">
      <w:bodyDiv w:val="1"/>
      <w:marLeft w:val="0"/>
      <w:marRight w:val="0"/>
      <w:marTop w:val="0"/>
      <w:marBottom w:val="0"/>
      <w:divBdr>
        <w:top w:val="none" w:sz="0" w:space="0" w:color="auto"/>
        <w:left w:val="none" w:sz="0" w:space="0" w:color="auto"/>
        <w:bottom w:val="none" w:sz="0" w:space="0" w:color="auto"/>
        <w:right w:val="none" w:sz="0" w:space="0" w:color="auto"/>
      </w:divBdr>
    </w:div>
    <w:div w:id="1138493804">
      <w:bodyDiv w:val="1"/>
      <w:marLeft w:val="0"/>
      <w:marRight w:val="0"/>
      <w:marTop w:val="0"/>
      <w:marBottom w:val="0"/>
      <w:divBdr>
        <w:top w:val="none" w:sz="0" w:space="0" w:color="auto"/>
        <w:left w:val="none" w:sz="0" w:space="0" w:color="auto"/>
        <w:bottom w:val="none" w:sz="0" w:space="0" w:color="auto"/>
        <w:right w:val="none" w:sz="0" w:space="0" w:color="auto"/>
      </w:divBdr>
    </w:div>
    <w:div w:id="1291518182">
      <w:bodyDiv w:val="1"/>
      <w:marLeft w:val="0"/>
      <w:marRight w:val="0"/>
      <w:marTop w:val="0"/>
      <w:marBottom w:val="0"/>
      <w:divBdr>
        <w:top w:val="none" w:sz="0" w:space="0" w:color="auto"/>
        <w:left w:val="none" w:sz="0" w:space="0" w:color="auto"/>
        <w:bottom w:val="none" w:sz="0" w:space="0" w:color="auto"/>
        <w:right w:val="none" w:sz="0" w:space="0" w:color="auto"/>
      </w:divBdr>
    </w:div>
    <w:div w:id="1429307216">
      <w:bodyDiv w:val="1"/>
      <w:marLeft w:val="0"/>
      <w:marRight w:val="0"/>
      <w:marTop w:val="0"/>
      <w:marBottom w:val="0"/>
      <w:divBdr>
        <w:top w:val="none" w:sz="0" w:space="0" w:color="auto"/>
        <w:left w:val="none" w:sz="0" w:space="0" w:color="auto"/>
        <w:bottom w:val="none" w:sz="0" w:space="0" w:color="auto"/>
        <w:right w:val="none" w:sz="0" w:space="0" w:color="auto"/>
      </w:divBdr>
    </w:div>
    <w:div w:id="20078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Mariana Elizabeth Lemus Ruiz</cp:lastModifiedBy>
  <cp:revision>2</cp:revision>
  <cp:lastPrinted>2021-10-12T04:25:00Z</cp:lastPrinted>
  <dcterms:created xsi:type="dcterms:W3CDTF">2021-11-22T04:22:00Z</dcterms:created>
  <dcterms:modified xsi:type="dcterms:W3CDTF">2021-11-22T04:22:00Z</dcterms:modified>
</cp:coreProperties>
</file>